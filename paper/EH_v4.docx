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9EFEE79" w:rsidR="00AE2738" w:rsidRPr="00481C7F" w:rsidRDefault="00E53328" w:rsidP="006A42F1">
      <w:pPr>
        <w:rPr>
          <w:i/>
        </w:rPr>
      </w:pPr>
      <w:r>
        <w:rPr>
          <w:iCs/>
        </w:rPr>
        <w:t xml:space="preserve">Mass spectrometry peptidomics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ins w:id="1" w:author="Erik Hartman" w:date="2024-08-29T09:35:00Z" w16du:dateUtc="2024-08-29T07:35:00Z">
        <w:r w:rsidR="00481C7F">
          <w:rPr>
            <w:i/>
          </w:rPr>
          <w:t xml:space="preserve"> </w:t>
        </w:r>
        <w:r w:rsidR="00481C7F">
          <w:rPr>
            <w:iCs/>
          </w:rPr>
          <w:t>and uninfected controls</w:t>
        </w:r>
      </w:ins>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2"/>
      <w:r w:rsidRPr="0033109F">
        <w:t>Abstract</w:t>
      </w:r>
      <w:commentRangeEnd w:id="2"/>
      <w:r w:rsidR="00872F3D">
        <w:rPr>
          <w:rStyle w:val="CommentReference"/>
          <w:rFonts w:ascii="Calibri" w:hAnsi="Calibri" w:cs="Times New Roman"/>
          <w:b w:val="0"/>
          <w:bCs w:val="0"/>
        </w:rPr>
        <w:commentReference w:id="2"/>
      </w:r>
    </w:p>
    <w:p w14:paraId="21F28B92" w14:textId="2262C570"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ins w:id="3" w:author="Erik Hartman" w:date="2024-08-29T09:36:00Z" w16du:dateUtc="2024-08-29T07:36:00Z">
        <w:r w:rsidR="00481C7F">
          <w:t>, and uninfected controls,</w:t>
        </w:r>
      </w:ins>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ins w:id="4" w:author="Erik Hartman" w:date="2024-08-29T09:36:00Z" w16du:dateUtc="2024-08-29T07:36:00Z">
        <w:r w:rsidR="0019511B">
          <w:t xml:space="preserve"> to an online repository</w:t>
        </w:r>
      </w:ins>
      <w:r>
        <w:t>, allowing for database searching and subsequent peptidomic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5"/>
      <w:r w:rsidRPr="0033109F">
        <w:t>Background &amp; Summary</w:t>
      </w:r>
      <w:commentRangeEnd w:id="5"/>
      <w:r w:rsidR="00872F3D">
        <w:rPr>
          <w:rStyle w:val="CommentReference"/>
          <w:rFonts w:ascii="Calibri" w:hAnsi="Calibri" w:cs="Times New Roman"/>
          <w:b w:val="0"/>
          <w:bCs w:val="0"/>
        </w:rPr>
        <w:commentReference w:id="5"/>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w:t>
      </w:r>
      <w:commentRangeStart w:id="6"/>
      <w:r>
        <w:t>quantification</w:t>
      </w:r>
      <w:commentRangeEnd w:id="6"/>
      <w:r w:rsidR="00E73640">
        <w:rPr>
          <w:rStyle w:val="CommentReference"/>
        </w:rPr>
        <w:commentReference w:id="6"/>
      </w:r>
      <w:r>
        <w:t xml:space="preserve">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 xml:space="preserve">These proteases are utilized by the host to </w:t>
      </w:r>
      <w:r w:rsidR="00E53328">
        <w:lastRenderedPageBreak/>
        <w:t>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67E8542C" w:rsidR="00262168" w:rsidRDefault="00262168" w:rsidP="006A42F1">
      <w:del w:id="7" w:author="Erik Hartman" w:date="2024-08-29T09:38:00Z" w16du:dateUtc="2024-08-29T07:38:00Z">
        <w:r w:rsidDel="005016C3">
          <w:delText xml:space="preserve">This </w:delText>
        </w:r>
      </w:del>
      <w:ins w:id="8" w:author="Erik Hartman" w:date="2024-08-29T09:38:00Z" w16du:dateUtc="2024-08-29T07:38:00Z">
        <w:r w:rsidR="005016C3">
          <w:t>A</w:t>
        </w:r>
        <w:r w:rsidR="005016C3">
          <w:t xml:space="preserve"> </w:t>
        </w:r>
      </w:ins>
      <w:r>
        <w:t xml:space="preserve">study was carried out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12</w:t>
      </w:r>
      <w:r w:rsidR="00902DF3">
        <w:t>.</w:t>
      </w:r>
      <w:r w:rsidR="00983628">
        <w:t xml:space="preserve"> </w:t>
      </w:r>
      <w:r w:rsidR="00924628">
        <w:t xml:space="preserve">This was </w:t>
      </w:r>
      <w:del w:id="9" w:author="Erik Hartman" w:date="2024-08-29T09:38:00Z" w16du:dateUtc="2024-08-29T07:38:00Z">
        <w:r w:rsidR="00924628" w:rsidDel="00FF2773">
          <w:delText xml:space="preserve">done </w:delText>
        </w:r>
      </w:del>
      <w:ins w:id="10" w:author="Erik Hartman" w:date="2024-08-29T09:38:00Z" w16du:dateUtc="2024-08-29T07:38:00Z">
        <w:r w:rsidR="00FF2773">
          <w:t>achieved</w:t>
        </w:r>
        <w:r w:rsidR="00FF2773">
          <w:t xml:space="preserve"> </w:t>
        </w:r>
      </w:ins>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11"/>
      <w:r w:rsidRPr="0033109F">
        <w:t>Methods</w:t>
      </w:r>
      <w:commentRangeEnd w:id="11"/>
      <w:r w:rsidR="00872F3D">
        <w:rPr>
          <w:rStyle w:val="CommentReference"/>
          <w:rFonts w:ascii="Calibri" w:hAnsi="Calibri" w:cs="Times New Roman"/>
          <w:b w:val="0"/>
          <w:bCs w:val="0"/>
        </w:rPr>
        <w:commentReference w:id="11"/>
      </w:r>
    </w:p>
    <w:p w14:paraId="3520182B" w14:textId="51C66C55" w:rsidR="00292A95" w:rsidRDefault="00292A95" w:rsidP="00292A95">
      <w:pPr>
        <w:rPr>
          <w:b/>
          <w:bCs/>
        </w:rPr>
      </w:pPr>
      <w:r>
        <w:rPr>
          <w:b/>
          <w:bCs/>
        </w:rPr>
        <w:t>Study design</w:t>
      </w:r>
    </w:p>
    <w:p w14:paraId="02FC0AC8" w14:textId="0690B6BE" w:rsidR="00292A95" w:rsidRDefault="00292A95" w:rsidP="00292A95">
      <w:r>
        <w:t xml:space="preserve">The data </w:t>
      </w:r>
      <w:del w:id="12" w:author="Erik Hartman" w:date="2024-08-29T09:38:00Z" w16du:dateUtc="2024-08-29T07:38:00Z">
        <w:r w:rsidDel="00E063FE">
          <w:delText>generated in this study</w:delText>
        </w:r>
      </w:del>
      <w:ins w:id="13" w:author="Erik Hartman" w:date="2024-08-29T09:38:00Z" w16du:dateUtc="2024-08-29T07:38:00Z">
        <w:r w:rsidR="00E063FE">
          <w:t>presented here</w:t>
        </w:r>
      </w:ins>
      <w:r>
        <w:t xml:space="preserve">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or not infected and used as control. </w:t>
      </w:r>
      <w:del w:id="14" w:author="Erik Hartman" w:date="2024-08-29T09:40:00Z" w16du:dateUtc="2024-08-29T07:40:00Z">
        <w:r w:rsidDel="00E063FE">
          <w:delText>Wound dressings were placed on the wounds</w:delText>
        </w:r>
      </w:del>
      <w:ins w:id="15" w:author="Erik Hartman" w:date="2024-08-29T09:40:00Z" w16du:dateUtc="2024-08-29T07:40:00Z">
        <w:r w:rsidR="00E063FE">
          <w:t>The wounds were covered in wound dressings</w:t>
        </w:r>
      </w:ins>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w:t>
      </w:r>
      <w:r w:rsidR="00092F42">
        <w:lastRenderedPageBreak/>
        <w:t>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16"/>
      <w:r w:rsidRPr="0033109F">
        <w:t>Data Records</w:t>
      </w:r>
      <w:commentRangeEnd w:id="16"/>
      <w:r w:rsidR="00872F3D">
        <w:rPr>
          <w:rStyle w:val="CommentReference"/>
          <w:rFonts w:ascii="Calibri" w:hAnsi="Calibri" w:cs="Times New Roman"/>
          <w:b w:val="0"/>
          <w:bCs w:val="0"/>
        </w:rPr>
        <w:commentReference w:id="16"/>
      </w:r>
    </w:p>
    <w:p w14:paraId="53F01D96" w14:textId="7DC97E3A" w:rsidR="00AF3AB1" w:rsidRPr="00AF3AB1" w:rsidRDefault="00207995" w:rsidP="00AF3AB1">
      <w:r>
        <w:t xml:space="preserve">Both the </w:t>
      </w:r>
      <w:commentRangeStart w:id="17"/>
      <w:r>
        <w:t>raw mass spectrometry data</w:t>
      </w:r>
      <w:r w:rsidR="00A130ED">
        <w:t xml:space="preserve"> (.d folders generated by</w:t>
      </w:r>
      <w:r w:rsidR="003E573E">
        <w:t xml:space="preserve"> Bruker Compass</w:t>
      </w:r>
      <w:r w:rsidR="00A130ED">
        <w:t xml:space="preserve">) </w:t>
      </w:r>
      <w:r>
        <w:t xml:space="preserve"> as well as the database search of the data</w:t>
      </w:r>
      <w:commentRangeEnd w:id="17"/>
      <w:r w:rsidR="00A130ED">
        <w:t xml:space="preserve"> (</w:t>
      </w:r>
      <w:r w:rsidR="00A474F7">
        <w:t>.mgf and .</w:t>
      </w:r>
      <w:r w:rsidR="00A130ED">
        <w:t>mzid</w:t>
      </w:r>
      <w:r w:rsidR="00373A2B">
        <w:rPr>
          <w:rStyle w:val="CommentReference"/>
        </w:rPr>
        <w:commentReference w:id="17"/>
      </w:r>
      <w:r w:rsidR="00A474F7">
        <w:t xml:space="preserve">.gz generated by PEAKS X) </w:t>
      </w:r>
      <w:r>
        <w:t xml:space="preserve"> have been uploaded to </w:t>
      </w:r>
      <w:r>
        <w:lastRenderedPageBreak/>
        <w:t xml:space="preserve">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18"/>
      <w:r w:rsidRPr="0033109F">
        <w:t>Technical Validation</w:t>
      </w:r>
      <w:commentRangeEnd w:id="18"/>
      <w:r w:rsidR="00872F3D">
        <w:rPr>
          <w:rStyle w:val="CommentReference"/>
          <w:rFonts w:ascii="Calibri" w:hAnsi="Calibri" w:cs="Times New Roman"/>
          <w:b w:val="0"/>
          <w:bCs w:val="0"/>
        </w:rPr>
        <w:commentReference w:id="18"/>
      </w:r>
    </w:p>
    <w:p w14:paraId="21A9549C" w14:textId="4429B342"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w:t>
      </w:r>
      <w:del w:id="19" w:author="Erik Hartman" w:date="2024-08-29T09:41:00Z" w16du:dateUtc="2024-08-29T07:41:00Z">
        <w:r w:rsidR="00DF239A" w:rsidDel="009A118B">
          <w:delText>.</w:delText>
        </w:r>
      </w:del>
      <w:r w:rsidR="00DF239A">
        <w:t>a)</w:t>
      </w:r>
      <w:r w:rsidR="009A2F78">
        <w:t>. The number of identified peptides decreases over time</w:t>
      </w:r>
      <w:r w:rsidR="001E02C7">
        <w:t xml:space="preserve"> (</w:t>
      </w:r>
      <w:r w:rsidR="0057349D">
        <w:t>F</w:t>
      </w:r>
      <w:r w:rsidR="001E02C7">
        <w:t>ig 2</w:t>
      </w:r>
      <w:del w:id="20" w:author="Erik Hartman" w:date="2024-08-29T09:41:00Z" w16du:dateUtc="2024-08-29T07:41:00Z">
        <w:r w:rsidR="001E02C7" w:rsidDel="009A118B">
          <w:delText>.</w:delText>
        </w:r>
      </w:del>
      <w:r w:rsidR="001E02C7">
        <w:t>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del w:id="21" w:author="Erik Hartman" w:date="2024-08-29T09:41:00Z" w16du:dateUtc="2024-08-29T07:41:00Z">
        <w:r w:rsidR="00BF0E80" w:rsidDel="009A118B">
          <w:delText>.</w:delText>
        </w:r>
      </w:del>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del w:id="22" w:author="Erik Hartman" w:date="2024-08-29T09:41:00Z" w16du:dateUtc="2024-08-29T07:41:00Z">
        <w:r w:rsidR="00137BC1" w:rsidDel="009A118B">
          <w:delText>.</w:delText>
        </w:r>
      </w:del>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59DA8C7"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r>
        <w:t xml:space="preserve">analyzed by LC-MS/MS as </w:t>
      </w:r>
      <w:r w:rsidR="00784E4C">
        <w:t>previously</w:t>
      </w:r>
      <w:r w:rsidR="00D66372">
        <w:t xml:space="preserve">, but </w:t>
      </w:r>
      <w:r w:rsidR="00787A06">
        <w:t>using</w:t>
      </w:r>
      <w:r w:rsidR="00E353D5">
        <w:t xml:space="preserve"> a timsTOF HT (Bruker, USA</w:t>
      </w:r>
      <w:r w:rsidR="00BB5183">
        <w:t xml:space="preserve">). </w:t>
      </w:r>
      <w:r w:rsidR="00784E4C">
        <w:t xml:space="preserve">The </w:t>
      </w:r>
      <w:r w:rsidR="009312B0">
        <w:t xml:space="preserve"> unique peptides identified in each sample group corresponded well with </w:t>
      </w:r>
      <w:r w:rsidR="00784E4C">
        <w:t xml:space="preserve">the samples analyzed previously </w:t>
      </w:r>
      <w:r w:rsidR="0057349D">
        <w:t>(F</w:t>
      </w:r>
      <w:r w:rsidR="009312B0">
        <w:t xml:space="preserve">ig </w:t>
      </w:r>
      <w:r w:rsidR="00292A95">
        <w:t>3</w:t>
      </w:r>
      <w:del w:id="23" w:author="Erik Hartman" w:date="2024-08-29T09:41:00Z" w16du:dateUtc="2024-08-29T07:41:00Z">
        <w:r w:rsidR="00292A95" w:rsidDel="009A118B">
          <w:delText>.</w:delText>
        </w:r>
      </w:del>
      <w:r w:rsidR="00292A95">
        <w:t>a, b</w:t>
      </w:r>
      <w:r w:rsidR="00FE4B08">
        <w:t>,</w:t>
      </w:r>
      <w:r w:rsidR="00292A95">
        <w:t xml:space="preserve"> </w:t>
      </w:r>
      <w:r w:rsidR="00FE4B08">
        <w:t>c</w:t>
      </w:r>
      <w:r w:rsidR="00784E4C">
        <w:t>, d). Peptide</w:t>
      </w:r>
      <w:r w:rsidR="003204F1">
        <w:t xml:space="preserve"> length distribution</w:t>
      </w:r>
      <w:r w:rsidR="00784E4C">
        <w:t xml:space="preserve">s are similar for the blinded re-analyzed samples compared to the original </w:t>
      </w:r>
      <w:r w:rsidR="0057349D">
        <w:t>(F</w:t>
      </w:r>
      <w:r w:rsidR="003204F1">
        <w:t>ig 3</w:t>
      </w:r>
      <w:del w:id="24" w:author="Erik Hartman" w:date="2024-08-29T09:41:00Z" w16du:dateUtc="2024-08-29T07:41:00Z">
        <w:r w:rsidR="003204F1" w:rsidDel="009A118B">
          <w:delText>.</w:delText>
        </w:r>
      </w:del>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del w:id="25" w:author="Erik Hartman" w:date="2024-08-29T09:42:00Z" w16du:dateUtc="2024-08-29T07:42:00Z">
        <w:r w:rsidR="009E5D76" w:rsidDel="009A118B">
          <w:delText>.</w:delText>
        </w:r>
      </w:del>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26"/>
      <w:r>
        <w:t>Usage Notes</w:t>
      </w:r>
      <w:commentRangeEnd w:id="26"/>
      <w:r w:rsidR="00872F3D">
        <w:rPr>
          <w:rStyle w:val="CommentReference"/>
          <w:rFonts w:ascii="Calibri" w:hAnsi="Calibri" w:cs="Times New Roman"/>
          <w:b w:val="0"/>
          <w:bCs w:val="0"/>
        </w:rPr>
        <w:commentReference w:id="26"/>
      </w:r>
    </w:p>
    <w:p w14:paraId="204F2836" w14:textId="12AA7D79" w:rsidR="00292A95" w:rsidRPr="00292A95" w:rsidRDefault="00292A95" w:rsidP="00787A06">
      <w:r>
        <w:t xml:space="preserve">The data </w:t>
      </w:r>
      <w:ins w:id="27" w:author="Erik Hartman" w:date="2024-08-29T09:42:00Z" w16du:dateUtc="2024-08-29T07:42:00Z">
        <w:r w:rsidR="00DC3618">
          <w:t xml:space="preserve">deposited online </w:t>
        </w:r>
      </w:ins>
      <w:r>
        <w:t>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w:t>
      </w:r>
      <w:del w:id="28" w:author="Erik Hartman" w:date="2024-08-29T09:42:00Z" w16du:dateUtc="2024-08-29T07:42:00Z">
        <w:r w:rsidR="009A2F78" w:rsidDel="005F76FC">
          <w:delText xml:space="preserve">result </w:delText>
        </w:r>
      </w:del>
      <w:ins w:id="29" w:author="Erik Hartman" w:date="2024-08-29T09:42:00Z" w16du:dateUtc="2024-08-29T07:42:00Z">
        <w:r w:rsidR="005F76FC">
          <w:t>output</w:t>
        </w:r>
        <w:r w:rsidR="005F76FC">
          <w:t xml:space="preserve"> </w:t>
        </w:r>
      </w:ins>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30"/>
      <w:r>
        <w:t>Code A</w:t>
      </w:r>
      <w:r w:rsidR="00DD2C29" w:rsidRPr="00B60457">
        <w:t>vailability</w:t>
      </w:r>
      <w:commentRangeEnd w:id="30"/>
      <w:r w:rsidR="00872F3D">
        <w:rPr>
          <w:rStyle w:val="CommentReference"/>
          <w:rFonts w:ascii="Calibri" w:hAnsi="Calibri" w:cs="Times New Roman"/>
          <w:b w:val="0"/>
          <w:bCs w:val="0"/>
        </w:rPr>
        <w:commentReference w:id="30"/>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31"/>
      <w:r w:rsidRPr="0033109F">
        <w:t>Acknowledgements</w:t>
      </w:r>
      <w:commentRangeEnd w:id="31"/>
      <w:r w:rsidR="00872F3D">
        <w:rPr>
          <w:rStyle w:val="CommentReference"/>
          <w:rFonts w:ascii="Calibri" w:hAnsi="Calibri" w:cs="Times New Roman"/>
          <w:b w:val="0"/>
          <w:bCs w:val="0"/>
        </w:rPr>
        <w:commentReference w:id="31"/>
      </w:r>
    </w:p>
    <w:p w14:paraId="6441B463" w14:textId="04797D02"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32"/>
      <w:r w:rsidRPr="0033109F">
        <w:lastRenderedPageBreak/>
        <w:t xml:space="preserve">Author </w:t>
      </w:r>
      <w:r w:rsidR="007D356C">
        <w:t>c</w:t>
      </w:r>
      <w:r w:rsidR="003A5F03" w:rsidRPr="0033109F">
        <w:t>ontributions</w:t>
      </w:r>
      <w:commentRangeEnd w:id="32"/>
      <w:r w:rsidR="00872F3D">
        <w:rPr>
          <w:rStyle w:val="CommentReference"/>
          <w:rFonts w:ascii="Calibri" w:hAnsi="Calibri" w:cs="Times New Roman"/>
          <w:b w:val="0"/>
          <w:bCs w:val="0"/>
        </w:rPr>
        <w:commentReference w:id="32"/>
      </w:r>
    </w:p>
    <w:p w14:paraId="25C056D6" w14:textId="4BFDB4E1" w:rsidR="004D7A72" w:rsidRPr="004D7A72" w:rsidRDefault="004D7A72" w:rsidP="00787A06">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33"/>
      <w:r w:rsidRPr="0033109F">
        <w:t xml:space="preserve">Competing </w:t>
      </w:r>
      <w:r w:rsidR="007D356C">
        <w:t>i</w:t>
      </w:r>
      <w:r w:rsidRPr="0033109F">
        <w:t>nterests</w:t>
      </w:r>
      <w:commentRangeEnd w:id="33"/>
      <w:r w:rsidR="00872F3D">
        <w:rPr>
          <w:rStyle w:val="CommentReference"/>
          <w:rFonts w:ascii="Calibri" w:hAnsi="Calibri" w:cs="Times New Roman"/>
          <w:b w:val="0"/>
          <w:bCs w:val="0"/>
        </w:rPr>
        <w:commentReference w:id="33"/>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34"/>
      <w:r w:rsidRPr="0033109F">
        <w:t>References</w:t>
      </w:r>
      <w:commentRangeEnd w:id="34"/>
      <w:r>
        <w:rPr>
          <w:rStyle w:val="CommentReference"/>
          <w:rFonts w:ascii="Calibri" w:hAnsi="Calibri" w:cs="Times New Roman"/>
          <w:b w:val="0"/>
          <w:bCs w:val="0"/>
        </w:rPr>
        <w:commentReference w:id="34"/>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35"/>
      <w:r>
        <w:lastRenderedPageBreak/>
        <w:t>Figures</w:t>
      </w:r>
      <w:commentRangeEnd w:id="35"/>
      <w:r>
        <w:rPr>
          <w:rStyle w:val="CommentReference"/>
          <w:rFonts w:ascii="Calibri" w:hAnsi="Calibri" w:cs="Times New Roman"/>
          <w:b w:val="0"/>
          <w:bCs w:val="0"/>
        </w:rPr>
        <w:commentReference w:id="35"/>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36"/>
      <w:r>
        <w:t>Figure Legends</w:t>
      </w:r>
      <w:commentRangeEnd w:id="36"/>
      <w:r>
        <w:rPr>
          <w:rStyle w:val="CommentReference"/>
          <w:rFonts w:ascii="Calibri" w:hAnsi="Calibri" w:cs="Times New Roman"/>
          <w:b w:val="0"/>
          <w:bCs w:val="0"/>
        </w:rPr>
        <w:commentReference w:id="36"/>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r w:rsidR="009E6FFA">
        <w:t>analyzed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both the searched and raw files were uploaded to ProteomeXchange.</w:t>
      </w:r>
    </w:p>
    <w:p w14:paraId="59F79424" w14:textId="77777777" w:rsidR="009E6FFA" w:rsidRDefault="009E6FFA" w:rsidP="00FD1F9D"/>
    <w:p w14:paraId="1CDE7C92" w14:textId="703D0A7A" w:rsidR="009E6FFA" w:rsidRDefault="009E6FFA" w:rsidP="00FD1F9D">
      <w:r>
        <w:t xml:space="preserve">Figure 2. Characteristics of </w:t>
      </w:r>
      <w:r w:rsidR="00CE1AA7">
        <w:t>s</w:t>
      </w:r>
      <w:r>
        <w:t>amples</w:t>
      </w:r>
      <w:r w:rsidR="00456BD2">
        <w:t xml:space="preserve">. </w:t>
      </w:r>
      <w:r w:rsidR="00CE1AA7">
        <w:t xml:space="preserve">S.a – </w:t>
      </w:r>
      <w:r w:rsidR="00CE1AA7">
        <w:rPr>
          <w:i/>
          <w:iCs/>
        </w:rPr>
        <w:t>Staphylococcus aureus</w:t>
      </w:r>
      <w:r w:rsidR="00CE1AA7">
        <w:t xml:space="preserve">, P.a – </w:t>
      </w:r>
      <w:r w:rsidR="00CE1AA7">
        <w:rPr>
          <w:i/>
          <w:iCs/>
        </w:rPr>
        <w:t>Pseudomonas aeruginosa</w:t>
      </w:r>
      <w:r w:rsidR="00CE1AA7">
        <w:t xml:space="preserve">, Ctrl – Control. </w:t>
      </w:r>
      <w:r w:rsidR="00CE1AA7">
        <w:rPr>
          <w:b/>
          <w:bCs/>
        </w:rPr>
        <w:t>a</w:t>
      </w:r>
      <w:r w:rsidR="00CE1AA7">
        <w:t xml:space="preserve"> Venn diagram showing the distribution of unique 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7EF9801C" w:rsidR="00CF1C3B" w:rsidRPr="00956772" w:rsidRDefault="00CF1C3B" w:rsidP="00FD1F9D">
      <w:r>
        <w:t xml:space="preserve">Figure 3. Characterization and comparison with </w:t>
      </w:r>
      <w:r w:rsidR="00456BD2">
        <w:t>blinded replicates</w:t>
      </w:r>
      <w:r>
        <w:t>.</w:t>
      </w:r>
      <w:r w:rsidRPr="00CF1C3B">
        <w:t xml:space="preserve"> </w:t>
      </w:r>
      <w:r>
        <w:t xml:space="preserve">S.a – </w:t>
      </w:r>
      <w:r>
        <w:rPr>
          <w:i/>
          <w:iCs/>
        </w:rPr>
        <w:t>Staphylococcus aureus</w:t>
      </w:r>
      <w:r>
        <w:t xml:space="preserve">, P.a – </w:t>
      </w:r>
      <w:r>
        <w:rPr>
          <w:i/>
          <w:iCs/>
        </w:rPr>
        <w:t>Pseudomonas aeruginosa</w:t>
      </w:r>
      <w:r>
        <w:t>, Ctrl – Control.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37"/>
      <w:r w:rsidRPr="0033109F">
        <w:t>Tables</w:t>
      </w:r>
      <w:commentRangeEnd w:id="37"/>
      <w:r>
        <w:rPr>
          <w:rStyle w:val="CommentReference"/>
          <w:rFonts w:ascii="Calibri" w:hAnsi="Calibri" w:cs="Times New Roman"/>
          <w:b w:val="0"/>
          <w:bCs w:val="0"/>
        </w:rPr>
        <w:commentReference w:id="37"/>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38"/>
      <w:r w:rsidRPr="0033109F">
        <w:t>Additional Formatting Information</w:t>
      </w:r>
      <w:commentRangeEnd w:id="38"/>
      <w:r w:rsidR="008D79C0">
        <w:rPr>
          <w:rStyle w:val="CommentReference"/>
          <w:rFonts w:ascii="Calibri" w:hAnsi="Calibri" w:cs="Times New Roman"/>
          <w:b w:val="0"/>
          <w:bCs w:val="0"/>
        </w:rPr>
        <w:commentReference w:id="38"/>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2"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5"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6"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11"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16"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17"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18"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2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30"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31"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32"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33"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34"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35"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36"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37"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38"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16C7D40" w15:done="0"/>
  <w15:commentEx w15:paraId="4BFCCED3" w15:done="0"/>
  <w15:commentEx w15:paraId="62E4413F" w15:done="1"/>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62E4413F" w16cid:durableId="41A09CEE"/>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CAC37" w14:textId="77777777" w:rsidR="009C4D41" w:rsidRDefault="009C4D41" w:rsidP="007D356C">
      <w:r>
        <w:separator/>
      </w:r>
    </w:p>
  </w:endnote>
  <w:endnote w:type="continuationSeparator" w:id="0">
    <w:p w14:paraId="1AFD77E4" w14:textId="77777777" w:rsidR="009C4D41" w:rsidRDefault="009C4D4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1E9E0" w14:textId="77777777" w:rsidR="009C4D41" w:rsidRDefault="009C4D41" w:rsidP="007D356C">
      <w:r>
        <w:separator/>
      </w:r>
    </w:p>
  </w:footnote>
  <w:footnote w:type="continuationSeparator" w:id="0">
    <w:p w14:paraId="03AA56B1" w14:textId="77777777" w:rsidR="009C4D41" w:rsidRDefault="009C4D4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Erik Hartman">
    <w15:presenceInfo w15:providerId="Windows Live" w15:userId="93e7bf715ca36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CA4"/>
    <w:rsid w:val="004801F8"/>
    <w:rsid w:val="00481C7F"/>
    <w:rsid w:val="00491B46"/>
    <w:rsid w:val="00491BF7"/>
    <w:rsid w:val="00491CED"/>
    <w:rsid w:val="00495DD3"/>
    <w:rsid w:val="00497DBF"/>
    <w:rsid w:val="004A5E4F"/>
    <w:rsid w:val="004A7BE6"/>
    <w:rsid w:val="004B0257"/>
    <w:rsid w:val="004B5806"/>
    <w:rsid w:val="004C6203"/>
    <w:rsid w:val="004C7637"/>
    <w:rsid w:val="004D0A32"/>
    <w:rsid w:val="004D20F9"/>
    <w:rsid w:val="004D4807"/>
    <w:rsid w:val="004D6889"/>
    <w:rsid w:val="004D7A72"/>
    <w:rsid w:val="004E0C09"/>
    <w:rsid w:val="004E101E"/>
    <w:rsid w:val="004E4087"/>
    <w:rsid w:val="004F319C"/>
    <w:rsid w:val="005016C3"/>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D2E38"/>
    <w:rsid w:val="007D356C"/>
    <w:rsid w:val="007E04B2"/>
    <w:rsid w:val="007F17E1"/>
    <w:rsid w:val="007F1AE9"/>
    <w:rsid w:val="007F29EB"/>
    <w:rsid w:val="007F69B1"/>
    <w:rsid w:val="008051F3"/>
    <w:rsid w:val="00805AB9"/>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36A8"/>
    <w:rsid w:val="00B36C9B"/>
    <w:rsid w:val="00B37882"/>
    <w:rsid w:val="00B409B5"/>
    <w:rsid w:val="00B558E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3C3"/>
    <w:rsid w:val="00F46674"/>
    <w:rsid w:val="00F50FC0"/>
    <w:rsid w:val="00F5752A"/>
    <w:rsid w:val="00F65605"/>
    <w:rsid w:val="00F758A3"/>
    <w:rsid w:val="00F83591"/>
    <w:rsid w:val="00F95A11"/>
    <w:rsid w:val="00F964DB"/>
    <w:rsid w:val="00FB37DF"/>
    <w:rsid w:val="00FB7486"/>
    <w:rsid w:val="00FC18AB"/>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17652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Erik Hartman</cp:lastModifiedBy>
  <cp:revision>13</cp:revision>
  <dcterms:created xsi:type="dcterms:W3CDTF">2024-08-28T14:27:00Z</dcterms:created>
  <dcterms:modified xsi:type="dcterms:W3CDTF">2024-08-29T07:42:00Z</dcterms:modified>
</cp:coreProperties>
</file>