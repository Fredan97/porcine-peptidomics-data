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1E8D2687" w:rsidR="00AE2738" w:rsidRPr="00481C7F" w:rsidRDefault="00E53328" w:rsidP="006A42F1">
      <w:pPr>
        <w:rPr>
          <w:i/>
        </w:rPr>
      </w:pPr>
      <w:r>
        <w:rPr>
          <w:iCs/>
        </w:rPr>
        <w:t xml:space="preserve">Mass spectrometry peptidomics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Staphylococcus aureus</w:t>
      </w:r>
      <w:del w:id="1" w:author="Artur Schmidtchen" w:date="2024-08-29T14:39:00Z">
        <w:r w:rsidDel="00D96A2A">
          <w:rPr>
            <w:i/>
          </w:rPr>
          <w:delText xml:space="preserve"> </w:delText>
        </w:r>
        <w:r w:rsidDel="00D96A2A">
          <w:rPr>
            <w:iCs/>
          </w:rPr>
          <w:delText>and</w:delText>
        </w:r>
      </w:del>
      <w:ins w:id="2" w:author="Artur Schmidtchen" w:date="2024-08-29T14:39:00Z">
        <w:r w:rsidR="00D96A2A">
          <w:rPr>
            <w:i/>
          </w:rPr>
          <w:t xml:space="preserve">, </w:t>
        </w:r>
      </w:ins>
      <w:r>
        <w:rPr>
          <w:iCs/>
        </w:rPr>
        <w:t xml:space="preserve"> </w:t>
      </w:r>
      <w:r>
        <w:rPr>
          <w:i/>
        </w:rPr>
        <w:t>Pseudomonas aeruginosa</w:t>
      </w:r>
      <w:ins w:id="3" w:author="Artur Schmidtchen" w:date="2024-08-29T14:39:00Z">
        <w:r w:rsidR="00D96A2A">
          <w:rPr>
            <w:i/>
          </w:rPr>
          <w:t>,</w:t>
        </w:r>
        <w:commentRangeStart w:id="4"/>
        <w:r w:rsidR="00D96A2A">
          <w:rPr>
            <w:i/>
          </w:rPr>
          <w:t xml:space="preserve"> </w:t>
        </w:r>
        <w:commentRangeStart w:id="5"/>
        <w:r w:rsidR="00D96A2A" w:rsidRPr="00D96A2A">
          <w:rPr>
            <w:iCs/>
            <w:rPrChange w:id="6" w:author="Artur Schmidtchen" w:date="2024-08-29T14:40:00Z">
              <w:rPr>
                <w:i/>
              </w:rPr>
            </w:rPrChange>
          </w:rPr>
          <w:t>both</w:t>
        </w:r>
      </w:ins>
      <w:commentRangeEnd w:id="4"/>
      <w:r w:rsidR="00F20225">
        <w:rPr>
          <w:rStyle w:val="CommentReference"/>
        </w:rPr>
        <w:commentReference w:id="4"/>
      </w:r>
      <w:ins w:id="7" w:author="Artur Schmidtchen" w:date="2024-08-29T14:39:00Z">
        <w:r w:rsidR="00D96A2A" w:rsidRPr="00D96A2A">
          <w:rPr>
            <w:iCs/>
            <w:rPrChange w:id="8" w:author="Artur Schmidtchen" w:date="2024-08-29T14:40:00Z">
              <w:rPr>
                <w:i/>
              </w:rPr>
            </w:rPrChange>
          </w:rPr>
          <w:t>,</w:t>
        </w:r>
        <w:r w:rsidR="00D96A2A">
          <w:rPr>
            <w:i/>
          </w:rPr>
          <w:t xml:space="preserve"> </w:t>
        </w:r>
      </w:ins>
      <w:del w:id="9" w:author="Artur Schmidtchen" w:date="2024-08-29T14:40:00Z">
        <w:r w:rsidR="00481C7F" w:rsidDel="00D96A2A">
          <w:rPr>
            <w:i/>
          </w:rPr>
          <w:delText xml:space="preserve"> </w:delText>
        </w:r>
      </w:del>
      <w:r w:rsidR="00481C7F">
        <w:rPr>
          <w:iCs/>
        </w:rPr>
        <w:t>and uninfected controls</w:t>
      </w:r>
      <w:commentRangeEnd w:id="5"/>
      <w:r w:rsidR="001C21C1">
        <w:rPr>
          <w:rStyle w:val="CommentReference"/>
        </w:rPr>
        <w:commentReference w:id="5"/>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381A6CBE"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ins w:id="10" w:author="Artur Schmidtchen" w:date="2024-08-29T14:16:00Z">
        <w:r w:rsidR="00BC1A70">
          <w:rPr>
            <w:vertAlign w:val="superscript"/>
            <w:lang w:val="sv-SE"/>
          </w:rPr>
          <w:t>2</w:t>
        </w:r>
      </w:ins>
      <w:r w:rsidR="00BC78CF" w:rsidRPr="000D277D">
        <w:rPr>
          <w:lang w:val="sv-SE"/>
        </w:rPr>
        <w:t>,</w:t>
      </w:r>
      <w:r w:rsidR="00BC78CF">
        <w:rPr>
          <w:lang w:val="sv-SE"/>
        </w:rPr>
        <w:t xml:space="preserve"> Jitka Petrlova</w:t>
      </w:r>
      <w:ins w:id="11" w:author="Artur Schmidtchen" w:date="2024-08-29T14:16:00Z">
        <w:r w:rsidR="00BC1A70" w:rsidRPr="000D277D">
          <w:rPr>
            <w:vertAlign w:val="superscript"/>
            <w:lang w:val="sv-SE"/>
          </w:rPr>
          <w:t>1</w:t>
        </w:r>
      </w:ins>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ins w:id="12" w:author="Artur Schmidtchen" w:date="2024-08-29T14:18:00Z">
        <w:r w:rsidR="00BC1A70">
          <w:rPr>
            <w:vertAlign w:val="superscript"/>
            <w:lang w:val="sv-SE"/>
          </w:rPr>
          <w:t>3</w:t>
        </w:r>
      </w:ins>
      <w:del w:id="13" w:author="Artur Schmidtchen" w:date="2024-08-29T14:16:00Z">
        <w:r w:rsidR="000D277D" w:rsidRPr="000D277D" w:rsidDel="00BC1A70">
          <w:rPr>
            <w:vertAlign w:val="superscript"/>
            <w:lang w:val="sv-SE"/>
          </w:rPr>
          <w:delText>1</w:delText>
        </w:r>
      </w:del>
      <w:del w:id="14" w:author="Artur Schmidtchen" w:date="2024-08-29T14:18:00Z">
        <w:r w:rsidR="000D277D" w:rsidRPr="000D277D" w:rsidDel="00BC1A70">
          <w:rPr>
            <w:lang w:val="sv-SE"/>
          </w:rPr>
          <w:delText>,</w:delText>
        </w:r>
      </w:del>
      <w:ins w:id="15" w:author="Artur Schmidtchen" w:date="2024-08-29T14:18:00Z">
        <w:r w:rsidR="00BC1A70">
          <w:rPr>
            <w:lang w:val="sv-SE"/>
          </w:rPr>
          <w:t xml:space="preserve">, </w:t>
        </w:r>
      </w:ins>
      <w:del w:id="16" w:author="Artur Schmidtchen" w:date="2024-08-29T14:18:00Z">
        <w:r w:rsidR="000D277D" w:rsidRPr="000D277D" w:rsidDel="00BC1A70">
          <w:rPr>
            <w:lang w:val="sv-SE"/>
          </w:rPr>
          <w:delText xml:space="preserve"> </w:delText>
        </w:r>
      </w:del>
      <w:r w:rsidR="000D277D" w:rsidRPr="000D277D">
        <w:rPr>
          <w:lang w:val="sv-SE"/>
        </w:rPr>
        <w:t>Erik Hartman</w:t>
      </w:r>
      <w:ins w:id="17" w:author="Artur Schmidtchen" w:date="2024-08-29T14:18:00Z">
        <w:r w:rsidR="00BC1A70">
          <w:rPr>
            <w:vertAlign w:val="superscript"/>
            <w:lang w:val="sv-SE"/>
          </w:rPr>
          <w:t>3</w:t>
        </w:r>
      </w:ins>
      <w:del w:id="18" w:author="Artur Schmidtchen" w:date="2024-08-29T14:16:00Z">
        <w:r w:rsidR="000D277D" w:rsidDel="00BC1A70">
          <w:rPr>
            <w:vertAlign w:val="superscript"/>
            <w:lang w:val="sv-SE"/>
          </w:rPr>
          <w:delText>1</w:delText>
        </w:r>
      </w:del>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23097C54" w:rsidR="00B2161C" w:rsidDel="00BC1A70" w:rsidRDefault="00BC1A70" w:rsidP="005534CB">
      <w:pPr>
        <w:rPr>
          <w:del w:id="19" w:author="Artur Schmidtchen" w:date="2024-08-29T14:17:00Z"/>
        </w:rPr>
      </w:pPr>
      <w:ins w:id="20" w:author="Artur Schmidtchen" w:date="2024-08-29T14:18:00Z">
        <w:r>
          <w:rPr>
            <w:vertAlign w:val="superscript"/>
          </w:rPr>
          <w:t>1</w:t>
        </w:r>
        <w:r>
          <w:t xml:space="preserve"> </w:t>
        </w:r>
      </w:ins>
      <w:del w:id="21" w:author="Artur Schmidtchen" w:date="2024-08-29T14:18:00Z">
        <w:r w:rsidR="00B2161C" w:rsidRPr="0033109F" w:rsidDel="00BC1A70">
          <w:delText xml:space="preserve">1. </w:delText>
        </w:r>
      </w:del>
      <w:ins w:id="22" w:author="Artur Schmidtchen" w:date="2024-08-29T14:17:00Z">
        <w:r>
          <w:t>Division of Dermatology and Venereology, Department of Clinical Sciences, Lund University, Lund, Sweden</w:t>
        </w:r>
        <w:r w:rsidDel="00BC1A70">
          <w:t xml:space="preserve"> </w:t>
        </w:r>
      </w:ins>
      <w:del w:id="23" w:author="Artur Schmidtchen" w:date="2024-08-29T14:17:00Z">
        <w:r w:rsidR="005534CB" w:rsidDel="00BC1A70">
          <w:delText>Lund University</w:delText>
        </w:r>
      </w:del>
    </w:p>
    <w:p w14:paraId="5F3BAC45" w14:textId="77777777" w:rsidR="00BC1A70" w:rsidRDefault="00BC1A70" w:rsidP="006A42F1">
      <w:pPr>
        <w:rPr>
          <w:ins w:id="24" w:author="Artur Schmidtchen" w:date="2024-08-29T14:17:00Z"/>
        </w:rPr>
      </w:pPr>
    </w:p>
    <w:p w14:paraId="2BB8F778" w14:textId="727C9BF6" w:rsidR="00BC1A70" w:rsidRDefault="00BC1A70" w:rsidP="005534CB">
      <w:pPr>
        <w:rPr>
          <w:ins w:id="25" w:author="Artur Schmidtchen" w:date="2024-08-29T14:18:00Z"/>
        </w:rPr>
      </w:pPr>
      <w:ins w:id="26" w:author="Artur Schmidtchen" w:date="2024-08-29T14:17:00Z">
        <w:r>
          <w:rPr>
            <w:vertAlign w:val="superscript"/>
          </w:rPr>
          <w:t>2</w:t>
        </w:r>
        <w:r>
          <w:t xml:space="preserve"> Division of Mass Spectrometry, Department of Clinical Sciences, Lund University, Lund, Sweden</w:t>
        </w:r>
      </w:ins>
    </w:p>
    <w:p w14:paraId="31782DFF" w14:textId="7619D7CA" w:rsidR="00BC1A70" w:rsidRDefault="00BC1A70" w:rsidP="005534CB">
      <w:pPr>
        <w:rPr>
          <w:ins w:id="27" w:author="Artur Schmidtchen" w:date="2024-08-29T14:17:00Z"/>
        </w:rPr>
      </w:pPr>
      <w:ins w:id="28" w:author="Artur Schmidtchen" w:date="2024-08-29T14:18:00Z">
        <w:r>
          <w:rPr>
            <w:vertAlign w:val="superscript"/>
          </w:rPr>
          <w:t>2</w:t>
        </w:r>
        <w:r>
          <w:t xml:space="preserve"> Division of Infection Medicine, Department of Clinical Sciences Lund, Faculty of Medicine, Lund University, Lund, Sweden</w:t>
        </w:r>
      </w:ins>
    </w:p>
    <w:p w14:paraId="09DB442D" w14:textId="77777777" w:rsidR="00BC1A70" w:rsidRDefault="00BC1A70" w:rsidP="006A42F1">
      <w:pPr>
        <w:rPr>
          <w:ins w:id="29" w:author="Artur Schmidtchen" w:date="2024-08-29T14:17:00Z"/>
        </w:rPr>
      </w:pPr>
    </w:p>
    <w:p w14:paraId="355E097A" w14:textId="3ACE00EB" w:rsidR="00BC1A70" w:rsidRDefault="00BC1A70" w:rsidP="005534CB">
      <w:pPr>
        <w:rPr>
          <w:ins w:id="30" w:author="Artur Schmidtchen" w:date="2024-08-29T14:17:00Z"/>
        </w:rPr>
      </w:pPr>
    </w:p>
    <w:p w14:paraId="2187A084" w14:textId="4F46153D" w:rsidR="00B2161C" w:rsidRPr="0033109F" w:rsidRDefault="00BC1A70" w:rsidP="006A42F1">
      <w:ins w:id="31" w:author="Artur Schmidtchen" w:date="2024-08-29T14:18:00Z">
        <w:r>
          <w:t>c</w:t>
        </w:r>
      </w:ins>
      <w:del w:id="32" w:author="Artur Schmidtchen" w:date="2024-08-29T14:18:00Z">
        <w:r w:rsidR="00B2161C" w:rsidRPr="0033109F" w:rsidDel="00BC1A70">
          <w:delText>c</w:delText>
        </w:r>
      </w:del>
      <w:r w:rsidR="00B2161C" w:rsidRPr="0033109F">
        <w:t xml:space="preserve">orresponding author: </w:t>
      </w:r>
      <w:r w:rsidR="005534CB">
        <w:t>Fredrik Forsberg</w:t>
      </w:r>
      <w:r w:rsidR="00B2161C" w:rsidRPr="0033109F">
        <w:t xml:space="preserve"> (</w:t>
      </w:r>
      <w:r w:rsidR="005534CB">
        <w:t>fredrik.forsberg@med.lu.se</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33"/>
      <w:r w:rsidRPr="0033109F">
        <w:t>Abstract</w:t>
      </w:r>
      <w:commentRangeEnd w:id="33"/>
      <w:r w:rsidR="00872F3D">
        <w:rPr>
          <w:rStyle w:val="CommentReference"/>
          <w:rFonts w:ascii="Calibri" w:hAnsi="Calibri" w:cs="Times New Roman"/>
          <w:b w:val="0"/>
          <w:bCs w:val="0"/>
        </w:rPr>
        <w:commentReference w:id="33"/>
      </w:r>
    </w:p>
    <w:p w14:paraId="21F28B92" w14:textId="3A25DEDB" w:rsidR="00AE2738" w:rsidRDefault="00292A95" w:rsidP="006A42F1">
      <w:r>
        <w:t xml:space="preserve">Recently, mass spectrometry based peptidomics studies have proven useful in the identification of biomarkers and bioactive peptide-based therapeutics. Here, we present a dataset </w:t>
      </w:r>
      <w:commentRangeStart w:id="34"/>
      <w:r>
        <w:t xml:space="preserve">consistent </w:t>
      </w:r>
      <w:commentRangeEnd w:id="34"/>
      <w:r w:rsidR="001C21C1">
        <w:rPr>
          <w:rStyle w:val="CommentReference"/>
        </w:rPr>
        <w:commentReference w:id="34"/>
      </w:r>
      <w:r>
        <w:t>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commentRangeStart w:id="35"/>
      <w:r>
        <w:t xml:space="preserve">are </w:t>
      </w:r>
      <w:commentRangeEnd w:id="35"/>
      <w:r w:rsidR="001C21C1">
        <w:rPr>
          <w:rStyle w:val="CommentReference"/>
        </w:rPr>
        <w:commentReference w:id="35"/>
      </w:r>
      <w:r>
        <w:t>deposited</w:t>
      </w:r>
      <w:r w:rsidR="0019511B">
        <w:t xml:space="preserve"> </w:t>
      </w:r>
      <w:commentRangeStart w:id="36"/>
      <w:r w:rsidR="0019511B">
        <w:t xml:space="preserve">to </w:t>
      </w:r>
      <w:commentRangeEnd w:id="36"/>
      <w:r w:rsidR="001C21C1">
        <w:rPr>
          <w:rStyle w:val="CommentReference"/>
        </w:rPr>
        <w:commentReference w:id="36"/>
      </w:r>
      <w:r w:rsidR="0019511B">
        <w:t>an online repository</w:t>
      </w:r>
      <w:r>
        <w:t xml:space="preserve">, </w:t>
      </w:r>
      <w:commentRangeStart w:id="37"/>
      <w:r>
        <w:t xml:space="preserve">allowing for </w:t>
      </w:r>
      <w:commentRangeEnd w:id="37"/>
      <w:r w:rsidR="001C21C1">
        <w:rPr>
          <w:rStyle w:val="CommentReference"/>
        </w:rPr>
        <w:commentReference w:id="37"/>
      </w:r>
      <w:r>
        <w:t>database searching and subsequent peptidomic analysis</w:t>
      </w:r>
      <w:r w:rsidR="009D332F">
        <w:t xml:space="preserve"> </w:t>
      </w:r>
      <w:r>
        <w:t xml:space="preserve">of the infected </w:t>
      </w:r>
      <w:ins w:id="38" w:author="Artur Schmidtchen" w:date="2024-08-29T14:23:00Z">
        <w:r w:rsidR="00BC1A70">
          <w:t xml:space="preserve">and uninfected normal </w:t>
        </w:r>
      </w:ins>
      <w:r>
        <w:t>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39"/>
      <w:r w:rsidRPr="0033109F">
        <w:t>Background &amp; Summary</w:t>
      </w:r>
      <w:commentRangeEnd w:id="39"/>
      <w:r w:rsidR="00872F3D">
        <w:rPr>
          <w:rStyle w:val="CommentReference"/>
          <w:rFonts w:ascii="Calibri" w:hAnsi="Calibri" w:cs="Times New Roman"/>
          <w:b w:val="0"/>
          <w:bCs w:val="0"/>
        </w:rPr>
        <w:commentReference w:id="39"/>
      </w:r>
    </w:p>
    <w:p w14:paraId="291CE428" w14:textId="207CA857"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del w:id="40" w:author="Johan Malmström" w:date="2024-09-16T11:01:00Z" w16du:dateUtc="2024-09-16T09:01:00Z">
        <w:r w:rsidR="00E53328" w:rsidDel="001C21C1">
          <w:delText xml:space="preserve">being </w:delText>
        </w:r>
      </w:del>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r w:rsidR="00A178EF">
        <w:t xml:space="preserve">Peptidomics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ins w:id="41" w:author="Johan Malmström" w:date="2024-09-16T11:01:00Z" w16du:dateUtc="2024-09-16T09:01:00Z">
        <w:r w:rsidR="001C21C1">
          <w:t xml:space="preserve"> and patholo</w:t>
        </w:r>
      </w:ins>
      <w:ins w:id="42" w:author="Johan Malmström" w:date="2024-09-16T11:02:00Z" w16du:dateUtc="2024-09-16T09:02:00Z">
        <w:r w:rsidR="001C21C1">
          <w:t>gical</w:t>
        </w:r>
      </w:ins>
      <w:r w:rsidR="00E53328">
        <w:t xml:space="preserve"> conditions as well as in the search for therapeutic peptides</w:t>
      </w:r>
      <w:r w:rsidR="00A178EF">
        <w:t xml:space="preserve">. </w:t>
      </w:r>
      <w:r>
        <w:lastRenderedPageBreak/>
        <w:t>Identification and quantification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507FE85A"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del w:id="43" w:author="Artur Schmidtchen" w:date="2024-08-29T14:32:00Z">
        <w:r w:rsidR="00E53328" w:rsidDel="006805CC">
          <w:delText>These proteases are utilized by the host to</w:delText>
        </w:r>
      </w:del>
      <w:ins w:id="44" w:author="Artur Schmidtchen" w:date="2024-08-29T14:32:00Z">
        <w:r w:rsidR="006805CC">
          <w:t>The host uses proteases to</w:t>
        </w:r>
      </w:ins>
      <w:r w:rsidR="00E53328">
        <w:t xml:space="preserve"> remodel tissue and fight the invasion of bacteria</w:t>
      </w:r>
      <w:ins w:id="45" w:author="Artur Schmidtchen" w:date="2024-08-29T14:30:00Z">
        <w:r w:rsidR="006805CC">
          <w:t>, whereas bacterial proteases</w:t>
        </w:r>
      </w:ins>
      <w:ins w:id="46" w:author="Artur Schmidtchen" w:date="2024-08-29T14:31:00Z">
        <w:r w:rsidR="006805CC">
          <w:t xml:space="preserve"> </w:t>
        </w:r>
      </w:ins>
      <w:del w:id="47" w:author="Artur Schmidtchen" w:date="2024-08-29T14:30:00Z">
        <w:r w:rsidR="00E53328" w:rsidDel="006805CC">
          <w:delText>.</w:delText>
        </w:r>
      </w:del>
      <w:ins w:id="48" w:author="Artur Schmidtchen" w:date="2024-08-29T14:31:00Z">
        <w:r w:rsidR="006805CC">
          <w:t xml:space="preserve">may </w:t>
        </w:r>
      </w:ins>
      <w:del w:id="49" w:author="Artur Schmidtchen" w:date="2024-08-29T14:31:00Z">
        <w:r w:rsidR="00E53328" w:rsidDel="006805CC">
          <w:delText xml:space="preserve"> It has also been speculated that similar mechanisms are utilized by the bacteria, to </w:delText>
        </w:r>
      </w:del>
      <w:r w:rsidR="00E53328">
        <w:t>promote colonization</w:t>
      </w:r>
      <w:r w:rsidR="00F50FC0" w:rsidRPr="00F50FC0">
        <w:rPr>
          <w:vertAlign w:val="superscript"/>
        </w:rPr>
        <w:t>6</w:t>
      </w:r>
      <w:r w:rsidR="00C37BD7">
        <w:rPr>
          <w:vertAlign w:val="superscript"/>
        </w:rPr>
        <w:t>,7,</w:t>
      </w:r>
      <w:commentRangeStart w:id="50"/>
      <w:commentRangeStart w:id="51"/>
      <w:r w:rsidR="00C37BD7">
        <w:rPr>
          <w:vertAlign w:val="superscript"/>
        </w:rPr>
        <w:t>8</w:t>
      </w:r>
      <w:commentRangeEnd w:id="50"/>
      <w:r w:rsidR="00B565DD">
        <w:rPr>
          <w:rStyle w:val="CommentReference"/>
        </w:rPr>
        <w:commentReference w:id="50"/>
      </w:r>
      <w:commentRangeEnd w:id="51"/>
      <w:r w:rsidR="00B565DD">
        <w:rPr>
          <w:rStyle w:val="CommentReference"/>
        </w:rPr>
        <w:commentReference w:id="51"/>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3CCD81C1" w:rsidR="00262168" w:rsidRDefault="005016C3" w:rsidP="006A42F1">
      <w:commentRangeStart w:id="52"/>
      <w:r>
        <w:t xml:space="preserve">A </w:t>
      </w:r>
      <w:r w:rsidR="00262168">
        <w:t xml:space="preserve">study was </w:t>
      </w:r>
      <w:commentRangeEnd w:id="52"/>
      <w:r w:rsidR="009F09B0">
        <w:rPr>
          <w:rStyle w:val="CommentReference"/>
        </w:rPr>
        <w:commentReference w:id="52"/>
      </w:r>
      <w:r w:rsidR="00262168">
        <w:t xml:space="preserve">carried out to identify differences in the peptidomic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w:t>
      </w:r>
      <w:r w:rsidR="004D0A32" w:rsidRPr="004D0A32">
        <w:rPr>
          <w:vertAlign w:val="superscript"/>
        </w:rPr>
        <w:t>12</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del w:id="53" w:author="Johan Malmström" w:date="2024-09-16T11:03:00Z" w16du:dateUtc="2024-09-16T09:03:00Z">
        <w:r w:rsidR="00E53328" w:rsidDel="009F09B0">
          <w:delText>We believe that the vastness</w:delText>
        </w:r>
      </w:del>
      <w:ins w:id="54" w:author="Johan Malmström" w:date="2024-09-16T11:03:00Z" w16du:dateUtc="2024-09-16T09:03:00Z">
        <w:r w:rsidR="009F09B0">
          <w:t>The extensive nature</w:t>
        </w:r>
      </w:ins>
      <w:r w:rsidR="00E53328">
        <w:t xml:space="preserve"> of the peptidomic data yields many opportunities to analyze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55"/>
      <w:r w:rsidRPr="0033109F">
        <w:t>Methods</w:t>
      </w:r>
      <w:commentRangeEnd w:id="55"/>
      <w:r w:rsidR="00872F3D">
        <w:rPr>
          <w:rStyle w:val="CommentReference"/>
          <w:rFonts w:ascii="Calibri" w:hAnsi="Calibri" w:cs="Times New Roman"/>
          <w:b w:val="0"/>
          <w:bCs w:val="0"/>
        </w:rPr>
        <w:commentReference w:id="55"/>
      </w:r>
    </w:p>
    <w:p w14:paraId="3520182B" w14:textId="51C66C55" w:rsidR="00292A95" w:rsidRDefault="00292A95" w:rsidP="00292A95">
      <w:pPr>
        <w:rPr>
          <w:b/>
          <w:bCs/>
        </w:rPr>
      </w:pPr>
      <w:r>
        <w:rPr>
          <w:b/>
          <w:bCs/>
        </w:rPr>
        <w:t>Study design</w:t>
      </w:r>
    </w:p>
    <w:p w14:paraId="02FC0AC8" w14:textId="3FDA0A87" w:rsidR="00292A95" w:rsidRDefault="00292A95" w:rsidP="00292A95">
      <w:r>
        <w:t xml:space="preserve">The data </w:t>
      </w:r>
      <w:r w:rsidR="00E063FE">
        <w:t>presented here</w:t>
      </w:r>
      <w:r>
        <w:t xml:space="preserve"> was utilized to analyze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w:t>
      </w:r>
      <w:ins w:id="56" w:author="Artur Schmidtchen" w:date="2024-08-29T14:34:00Z">
        <w:r w:rsidR="006805CC">
          <w:t>bot</w:t>
        </w:r>
      </w:ins>
      <w:ins w:id="57" w:author="Artur Schmidtchen" w:date="2024-08-29T14:35:00Z">
        <w:r w:rsidR="006805CC">
          <w:t xml:space="preserve">h, </w:t>
        </w:r>
      </w:ins>
      <w:r>
        <w:t xml:space="preserve">or not infected and used as control. </w:t>
      </w:r>
      <w:r w:rsidR="00E063FE">
        <w:t xml:space="preserve">The wounds were covered </w:t>
      </w:r>
      <w:del w:id="58" w:author="Artur Schmidtchen" w:date="2024-08-29T14:35:00Z">
        <w:r w:rsidR="00E063FE" w:rsidDel="00D96A2A">
          <w:delText xml:space="preserve">in </w:delText>
        </w:r>
      </w:del>
      <w:ins w:id="59" w:author="Artur Schmidtchen" w:date="2024-08-29T14:35:00Z">
        <w:r w:rsidR="00D96A2A">
          <w:t xml:space="preserve">with </w:t>
        </w:r>
      </w:ins>
      <w:r w:rsidR="00E063FE">
        <w:t>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79782E3C" w:rsidR="00292A95" w:rsidRPr="006A7E16" w:rsidRDefault="00292A95" w:rsidP="00292A95">
      <w:r>
        <w:t xml:space="preserve">The proteomic content of the samples was </w:t>
      </w:r>
      <w:del w:id="60" w:author="Johan Malmström" w:date="2024-09-16T11:04:00Z" w16du:dateUtc="2024-09-16T09:04:00Z">
        <w:r w:rsidDel="009F09B0">
          <w:delText xml:space="preserve">discarded </w:delText>
        </w:r>
      </w:del>
      <w:ins w:id="61" w:author="Johan Malmström" w:date="2024-09-16T11:04:00Z" w16du:dateUtc="2024-09-16T09:04:00Z">
        <w:r w:rsidR="009F09B0">
          <w:t xml:space="preserve">separated from the peptidome content </w:t>
        </w:r>
      </w:ins>
      <w:r>
        <w:t>by filtration</w:t>
      </w:r>
      <w:r w:rsidR="00F758A3">
        <w:t xml:space="preserve"> (Fig. 1c)</w:t>
      </w:r>
      <w:r>
        <w:t>, and the subsequent peptidomic sample was analyzed with liquid chromatography tandem mass spectrometry (LC-MS/MS) in data dependent acquisition mode on a</w:t>
      </w:r>
      <w:r w:rsidR="002215A8">
        <w:t>n</w:t>
      </w:r>
      <w:r>
        <w:t xml:space="preserve"> </w:t>
      </w:r>
      <w:r w:rsidR="002215A8">
        <w:t>Evosep One LC (Evosep, Denmark) coupled to a timsTOF Pro MS (Bruker, USA)</w:t>
      </w:r>
      <w:r w:rsidR="00F758A3">
        <w:t>. The data was searched with PEAKS X and deposited to ProteomeXchange (Fig. 1d)</w:t>
      </w:r>
      <w:r>
        <w:t>. A stratified blinded random subset of samples from day 1, containing 4 samples from each</w:t>
      </w:r>
      <w:r w:rsidR="002215A8">
        <w:t xml:space="preserve"> single infection and control</w:t>
      </w:r>
      <w:r>
        <w:t xml:space="preserve"> condition, were re-analyzed.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timsTOF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52C92ECF" w:rsidR="00B826A5" w:rsidRDefault="00476CA4" w:rsidP="006A42F1">
      <w:r>
        <w:lastRenderedPageBreak/>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xml:space="preserve">, </w:t>
      </w:r>
      <w:ins w:id="62" w:author="Artur Schmidtchen" w:date="2024-08-29T14:38:00Z">
        <w:r w:rsidR="00D96A2A">
          <w:t xml:space="preserve">both, </w:t>
        </w:r>
      </w:ins>
      <w:r w:rsidR="00B409B5">
        <w:t>or kept uninfected</w:t>
      </w:r>
      <w:r w:rsidR="00B826A5">
        <w:t xml:space="preserve"> as control</w:t>
      </w:r>
      <w:ins w:id="63" w:author="Manoj Puthia" w:date="2024-09-17T13:46:00Z" w16du:dateUtc="2024-09-17T11:46:00Z">
        <w:r w:rsidR="00F20225">
          <w:t>s</w:t>
        </w:r>
      </w:ins>
      <w:r w:rsidR="00B826A5">
        <w:t xml:space="preserve"> </w:t>
      </w:r>
      <w:r w:rsidR="00B826A5" w:rsidRPr="00F20225">
        <w:rPr>
          <w:strike/>
          <w:rPrChange w:id="64" w:author="Manoj Puthia" w:date="2024-09-17T13:46:00Z" w16du:dateUtc="2024-09-17T11:46:00Z">
            <w:rPr/>
          </w:rPrChange>
        </w:rPr>
        <w:t>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w:t>
      </w:r>
      <w:r w:rsidR="00BB0D06" w:rsidRPr="00F20225">
        <w:rPr>
          <w:strike/>
          <w:rPrChange w:id="65" w:author="Manoj Puthia" w:date="2024-09-17T14:25:00Z" w16du:dateUtc="2024-09-17T12:25:00Z">
            <w:rPr/>
          </w:rPrChange>
        </w:rPr>
        <w:t xml:space="preserve">The </w:t>
      </w:r>
      <w:r w:rsidR="00092F42" w:rsidRPr="00F20225">
        <w:rPr>
          <w:strike/>
          <w:rPrChange w:id="66" w:author="Manoj Puthia" w:date="2024-09-17T14:25:00Z" w16du:dateUtc="2024-09-17T12:25:00Z">
            <w:rPr/>
          </w:rPrChange>
        </w:rPr>
        <w:t>old</w:t>
      </w:r>
      <w:r w:rsidR="00092F42">
        <w:t xml:space="preserve"> </w:t>
      </w:r>
      <w:ins w:id="67" w:author="Manoj Puthia" w:date="2024-09-17T14:25:00Z" w16du:dateUtc="2024-09-17T12:25:00Z">
        <w:r w:rsidR="00F20225">
          <w:t xml:space="preserve">After removal, the </w:t>
        </w:r>
      </w:ins>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(Thermo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12F6EC41" w:rsidR="003006D3" w:rsidRDefault="003006D3" w:rsidP="006A42F1">
      <w:r>
        <w:t xml:space="preserve">500 </w:t>
      </w:r>
      <w:r>
        <w:rPr>
          <w:rFonts w:cs="Calibri"/>
        </w:rPr>
        <w:t>μ</w:t>
      </w:r>
      <w:r>
        <w:t xml:space="preserve">g of </w:t>
      </w:r>
      <w:r w:rsidR="00787A06">
        <w:t>protein (</w:t>
      </w:r>
      <w:r>
        <w:t xml:space="preserve">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w:t>
      </w:r>
      <w:del w:id="68" w:author="Johan Malmström" w:date="2024-09-16T11:05:00Z" w16du:dateUtc="2024-09-16T09:05:00Z">
        <w:r w:rsidR="007222D3" w:rsidDel="009F09B0">
          <w:delText xml:space="preserve">After this </w:delText>
        </w:r>
        <w:r w:rsidR="00521C3E" w:rsidDel="009F09B0">
          <w:delText>t</w:delText>
        </w:r>
      </w:del>
      <w:ins w:id="69" w:author="Johan Malmström" w:date="2024-09-16T11:05:00Z" w16du:dateUtc="2024-09-16T09:05:00Z">
        <w:r w:rsidR="009F09B0">
          <w:t>T</w:t>
        </w:r>
      </w:ins>
      <w:r w:rsidR="00521C3E">
        <w:t xml:space="preserve">he wound fluid samples were </w:t>
      </w:r>
      <w:ins w:id="70" w:author="Johan Malmström" w:date="2024-09-16T11:05:00Z" w16du:dateUtc="2024-09-16T09:05:00Z">
        <w:r w:rsidR="009F09B0">
          <w:t xml:space="preserve">subsequently </w:t>
        </w:r>
      </w:ins>
      <w:r w:rsidR="00521C3E">
        <w:t xml:space="preserve">added to the centrifugal filters, and centrifuged at 10000 RCF for 30 minutes at RT. Finally, another 100 </w:t>
      </w:r>
      <w:r w:rsidR="00521C3E">
        <w:rPr>
          <w:rFonts w:cs="Calibri"/>
        </w:rPr>
        <w:t>μl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C8DAD33"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w:t>
      </w:r>
      <w:del w:id="71" w:author="Johan Malmström" w:date="2024-09-16T11:05:00Z" w16du:dateUtc="2024-09-16T09:05:00Z">
        <w:r w:rsidR="00FF33C2" w:rsidDel="00FD51E3">
          <w:rPr>
            <w:rFonts w:cs="Calibri"/>
          </w:rPr>
          <w:delText xml:space="preserve">provided </w:delText>
        </w:r>
      </w:del>
      <w:ins w:id="72" w:author="Johan Malmström" w:date="2024-09-16T11:05:00Z" w16du:dateUtc="2024-09-16T09:05:00Z">
        <w:r w:rsidR="00FD51E3">
          <w:rPr>
            <w:rFonts w:cs="Calibri"/>
          </w:rPr>
          <w:t xml:space="preserve">manufacture’s </w:t>
        </w:r>
      </w:ins>
      <w:r w:rsidR="00FF33C2">
        <w:rPr>
          <w:rFonts w:cs="Calibri"/>
        </w:rPr>
        <w:t xml:space="preserve">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w:t>
      </w:r>
      <w:r w:rsidR="00AF3AB1">
        <w:rPr>
          <w:rFonts w:cs="Calibri"/>
        </w:rPr>
        <w:lastRenderedPageBreak/>
        <w:t xml:space="preserve">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3"/>
      <w:r w:rsidRPr="0033109F">
        <w:t>Data Records</w:t>
      </w:r>
      <w:commentRangeEnd w:id="73"/>
      <w:r w:rsidR="00872F3D">
        <w:rPr>
          <w:rStyle w:val="CommentReference"/>
          <w:rFonts w:ascii="Calibri" w:hAnsi="Calibri" w:cs="Times New Roman"/>
          <w:b w:val="0"/>
          <w:bCs w:val="0"/>
        </w:rPr>
        <w:commentReference w:id="73"/>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.mgf and .</w:t>
      </w:r>
      <w:r w:rsidR="00A130ED">
        <w:t>mzid</w:t>
      </w:r>
      <w:r w:rsidR="00A474F7">
        <w:t xml:space="preserve">.gz generated by PEAKS X) </w:t>
      </w:r>
      <w:r>
        <w:t xml:space="preserve"> have been uploaded to 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ProteomeXchange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74"/>
      <w:r w:rsidRPr="0033109F">
        <w:t>Technical Validation</w:t>
      </w:r>
      <w:commentRangeEnd w:id="74"/>
      <w:r w:rsidR="00872F3D">
        <w:rPr>
          <w:rStyle w:val="CommentReference"/>
          <w:rFonts w:ascii="Calibri" w:hAnsi="Calibri" w:cs="Times New Roman"/>
          <w:b w:val="0"/>
          <w:bCs w:val="0"/>
        </w:rPr>
        <w:commentReference w:id="74"/>
      </w:r>
    </w:p>
    <w:p w14:paraId="21A9549C" w14:textId="1034C260" w:rsidR="002E7D8D" w:rsidRDefault="00784E4C" w:rsidP="00AF3ADB">
      <w:r>
        <w:t xml:space="preserve">To characterize the dataset, </w:t>
      </w:r>
      <w:r w:rsidR="00965C2E">
        <w:t xml:space="preserve">general characteristics of the different groups </w:t>
      </w:r>
      <w:del w:id="75" w:author="Johan Malmström" w:date="2024-09-16T11:06:00Z" w16du:dateUtc="2024-09-16T09:06:00Z">
        <w:r w:rsidR="00965C2E" w:rsidDel="00FD51E3">
          <w:delText xml:space="preserve">were </w:delText>
        </w:r>
      </w:del>
      <w:ins w:id="76" w:author="Johan Malmström" w:date="2024-09-16T11:06:00Z" w16du:dateUtc="2024-09-16T09:06:00Z">
        <w:r w:rsidR="00FD51E3">
          <w:t xml:space="preserve">are </w:t>
        </w:r>
      </w:ins>
      <w:r w:rsidR="00965C2E">
        <w:t>summarized</w:t>
      </w:r>
      <w:r w:rsidR="00096AD3">
        <w:t xml:space="preserve"> </w:t>
      </w:r>
      <w:ins w:id="77" w:author="Johan Malmström" w:date="2024-09-16T11:06:00Z" w16du:dateUtc="2024-09-16T09:06:00Z">
        <w:r w:rsidR="00FD51E3">
          <w:t xml:space="preserve">in </w:t>
        </w:r>
      </w:ins>
      <w:commentRangeStart w:id="78"/>
      <w:commentRangeStart w:id="79"/>
      <w:del w:id="80" w:author="Johan Malmström" w:date="2024-09-16T11:06:00Z" w16du:dateUtc="2024-09-16T09:06:00Z">
        <w:r w:rsidR="00096AD3" w:rsidDel="00FD51E3">
          <w:delText>(</w:delText>
        </w:r>
      </w:del>
      <w:r w:rsidR="0057349D">
        <w:t>Fig</w:t>
      </w:r>
      <w:del w:id="81" w:author="Johan Malmström" w:date="2024-09-16T11:06:00Z" w16du:dateUtc="2024-09-16T09:06:00Z">
        <w:r w:rsidR="0057349D" w:rsidDel="00FD51E3">
          <w:delText>.</w:delText>
        </w:r>
        <w:r w:rsidR="00096AD3" w:rsidDel="00FD51E3">
          <w:delText xml:space="preserve"> </w:delText>
        </w:r>
      </w:del>
      <w:ins w:id="82" w:author="Johan Malmström" w:date="2024-09-16T11:06:00Z" w16du:dateUtc="2024-09-16T09:06:00Z">
        <w:r w:rsidR="00FD51E3">
          <w:t xml:space="preserve">ure </w:t>
        </w:r>
      </w:ins>
      <w:r w:rsidR="00096AD3">
        <w:t>2</w:t>
      </w:r>
      <w:commentRangeEnd w:id="78"/>
      <w:r w:rsidR="00061A1B">
        <w:rPr>
          <w:rStyle w:val="CommentReference"/>
        </w:rPr>
        <w:commentReference w:id="78"/>
      </w:r>
      <w:commentRangeEnd w:id="79"/>
      <w:r w:rsidR="003C6F81">
        <w:rPr>
          <w:rStyle w:val="CommentReference"/>
        </w:rPr>
        <w:commentReference w:id="79"/>
      </w:r>
      <w:del w:id="83" w:author="Johan Malmström" w:date="2024-09-16T11:06:00Z" w16du:dateUtc="2024-09-16T09:06:00Z">
        <w:r w:rsidR="00096AD3" w:rsidDel="00FD51E3">
          <w:delText>)</w:delText>
        </w:r>
      </w:del>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del w:id="84" w:author="Johan Malmström" w:date="2024-09-16T16:26:00Z" w16du:dateUtc="2024-09-16T14:26:00Z">
        <w:r w:rsidR="003204F1" w:rsidDel="003C6F81">
          <w:delText xml:space="preserve">more </w:delText>
        </w:r>
      </w:del>
      <w:ins w:id="85" w:author="Johan Malmström" w:date="2024-09-16T16:26:00Z" w16du:dateUtc="2024-09-16T14:26:00Z">
        <w:r w:rsidR="003C6F81">
          <w:t xml:space="preserve">higher number of </w:t>
        </w:r>
      </w:ins>
      <w:r w:rsidR="003204F1">
        <w:t xml:space="preserve">unique peptides </w:t>
      </w:r>
      <w:del w:id="86" w:author="Johan Malmström" w:date="2024-09-16T16:26:00Z" w16du:dateUtc="2024-09-16T14:26:00Z">
        <w:r w:rsidR="003204F1" w:rsidDel="003C6F81">
          <w:delText xml:space="preserve">appearing </w:delText>
        </w:r>
      </w:del>
      <w:ins w:id="87" w:author="Johan Malmström" w:date="2024-09-16T16:26:00Z" w16du:dateUtc="2024-09-16T14:26:00Z">
        <w:r w:rsidR="003C6F81">
          <w:t xml:space="preserve">identified </w:t>
        </w:r>
      </w:ins>
      <w:r w:rsidR="003204F1">
        <w:t xml:space="preserve">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ins w:id="88" w:author="Johan Malmström" w:date="2024-09-16T16:26:00Z" w16du:dateUtc="2024-09-16T14:26:00Z">
        <w:r w:rsidR="003C6F81">
          <w:t>d</w:t>
        </w:r>
      </w:ins>
      <w:del w:id="89" w:author="Johan Malmström" w:date="2024-09-16T16:26:00Z" w16du:dateUtc="2024-09-16T14:26:00Z">
        <w:r w:rsidR="009A2F78" w:rsidDel="003C6F81">
          <w:delText>s</w:delText>
        </w:r>
      </w:del>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umap-learn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3837A8B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w:t>
      </w:r>
      <w:del w:id="90" w:author="Johan Malmström" w:date="2024-09-16T16:27:00Z" w16du:dateUtc="2024-09-16T14:27:00Z">
        <w:r w:rsidR="00BB5183" w:rsidDel="003C6F81">
          <w:delText>remaining</w:delText>
        </w:r>
        <w:r w:rsidR="00784E4C" w:rsidDel="003C6F81">
          <w:delText xml:space="preserve"> </w:delText>
        </w:r>
      </w:del>
      <w:r w:rsidR="00784E4C">
        <w:t xml:space="preserve">sample preparation and analysis workflows. The peptides were </w:t>
      </w:r>
      <w:r>
        <w:t xml:space="preserve">analyzed by LC-MS/MS as </w:t>
      </w:r>
      <w:r w:rsidR="00784E4C">
        <w:t>previously</w:t>
      </w:r>
      <w:r w:rsidR="00D66372">
        <w:t xml:space="preserve">, but </w:t>
      </w:r>
      <w:r w:rsidR="00787A06">
        <w:t>using</w:t>
      </w:r>
      <w:r w:rsidR="00E353D5">
        <w:t xml:space="preserve"> a timsTOF HT (Bruker, USA</w:t>
      </w:r>
      <w:r w:rsidR="00BB5183">
        <w:t xml:space="preserve">). </w:t>
      </w:r>
      <w:r w:rsidR="00784E4C">
        <w:t xml:space="preserve">The </w:t>
      </w:r>
      <w:r w:rsidR="009312B0">
        <w:t xml:space="preserve">unique peptides identified in each sample group corresponded well with </w:t>
      </w:r>
      <w:r w:rsidR="00784E4C">
        <w:t xml:space="preserve">the samples analyzed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 xml:space="preserve">s are similar for the blinded re-analyzed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91"/>
      <w:r>
        <w:t>Usage Notes</w:t>
      </w:r>
      <w:commentRangeEnd w:id="91"/>
      <w:r w:rsidR="00872F3D">
        <w:rPr>
          <w:rStyle w:val="CommentReference"/>
          <w:rFonts w:ascii="Calibri" w:hAnsi="Calibri" w:cs="Times New Roman"/>
          <w:b w:val="0"/>
          <w:bCs w:val="0"/>
        </w:rPr>
        <w:commentReference w:id="91"/>
      </w:r>
    </w:p>
    <w:p w14:paraId="204F2836" w14:textId="6ACE0647"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The raw files can be used for searching the data with different softwares or parameters than the one presented in this study. There are many ways</w:t>
      </w:r>
      <w:r w:rsidR="00787A06">
        <w:t xml:space="preserve"> t</w:t>
      </w:r>
      <w:r w:rsidR="009A2F78">
        <w:t xml:space="preserve">o analyze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w:t>
      </w:r>
      <w:ins w:id="92" w:author="Johan Malmström" w:date="2024-09-16T16:28:00Z" w16du:dateUtc="2024-09-16T14:28:00Z">
        <w:r w:rsidR="003C6F81">
          <w:t xml:space="preserve">s that can be reduced </w:t>
        </w:r>
      </w:ins>
      <w:del w:id="93" w:author="Johan Malmström" w:date="2024-09-16T16:28:00Z" w16du:dateUtc="2024-09-16T14:28:00Z">
        <w:r w:rsidR="009A2F78" w:rsidDel="003C6F81">
          <w:delText>s,</w:delText>
        </w:r>
      </w:del>
      <w:del w:id="94" w:author="Johan Malmström" w:date="2024-09-16T16:27:00Z" w16du:dateUtc="2024-09-16T14:27:00Z">
        <w:r w:rsidR="009A2F78" w:rsidDel="003C6F81">
          <w:delText xml:space="preserve"> and </w:delText>
        </w:r>
      </w:del>
      <w:del w:id="95" w:author="Johan Malmström" w:date="2024-09-16T16:28:00Z" w16du:dateUtc="2024-09-16T14:28:00Z">
        <w:r w:rsidR="009A2F78" w:rsidDel="003C6F81">
          <w:delText xml:space="preserve">one can deal with these </w:delText>
        </w:r>
      </w:del>
      <w:r w:rsidR="009A2F78">
        <w:t>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96"/>
      <w:r>
        <w:t>Code A</w:t>
      </w:r>
      <w:r w:rsidR="00DD2C29" w:rsidRPr="00B60457">
        <w:t>vailability</w:t>
      </w:r>
      <w:commentRangeEnd w:id="96"/>
      <w:r w:rsidR="00872F3D">
        <w:rPr>
          <w:rStyle w:val="CommentReference"/>
          <w:rFonts w:ascii="Calibri" w:hAnsi="Calibri" w:cs="Times New Roman"/>
          <w:b w:val="0"/>
          <w:bCs w:val="0"/>
        </w:rPr>
        <w:commentReference w:id="96"/>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97"/>
      <w:r w:rsidRPr="0033109F">
        <w:lastRenderedPageBreak/>
        <w:t>Acknowledgements</w:t>
      </w:r>
      <w:commentRangeEnd w:id="97"/>
      <w:r w:rsidR="00872F3D">
        <w:rPr>
          <w:rStyle w:val="CommentReference"/>
          <w:rFonts w:ascii="Calibri" w:hAnsi="Calibri" w:cs="Times New Roman"/>
          <w:b w:val="0"/>
          <w:bCs w:val="0"/>
        </w:rPr>
        <w:commentReference w:id="97"/>
      </w:r>
    </w:p>
    <w:p w14:paraId="6441B463" w14:textId="4DD5C81C" w:rsidR="006A42F1" w:rsidRDefault="004D7A72" w:rsidP="006A42F1">
      <w:r w:rsidRPr="004D7A72">
        <w:t>We thank the Swedish National Infrastructure for Biological Mass Spectrometry (BioMS) for performing the LC-MS/MS analysis.</w:t>
      </w:r>
      <w:r w:rsidRPr="004D7A72">
        <w:rPr>
          <w:rFonts w:ascii="Palatino" w:hAnsi="Palatino"/>
          <w:color w:val="222222"/>
          <w:sz w:val="27"/>
          <w:szCs w:val="27"/>
          <w:shd w:val="clear" w:color="auto" w:fill="FFFFFF"/>
        </w:rPr>
        <w:t xml:space="preserve"> </w:t>
      </w:r>
      <w:r w:rsidRPr="004D7A72">
        <w:t>We acknowledge support by grants from the Swedish Research Council (projects 2017-02341, 2018-05916 and 2020-02016 (A.S.), and 2023-02107 (J.M.)), Edvard Welanders Stiftelse and Finsenstiftelsen (Hudfonden) (A.S.</w:t>
      </w:r>
      <w:r>
        <w:t>)</w:t>
      </w:r>
      <w:ins w:id="98" w:author="Artur Schmidtchen" w:date="2024-08-29T14:42:00Z">
        <w:r w:rsidR="00D96A2A">
          <w:t xml:space="preserve">, </w:t>
        </w:r>
      </w:ins>
      <w:del w:id="99" w:author="Artur Schmidtchen" w:date="2024-08-29T14:42:00Z">
        <w:r w:rsidDel="00D96A2A">
          <w:delText xml:space="preserve"> </w:delText>
        </w:r>
        <w:r w:rsidRPr="004D7A72" w:rsidDel="00D96A2A">
          <w:delText>the Royal Physiographic Society (A.S.),</w:delText>
        </w:r>
        <w:r w:rsidDel="00D96A2A">
          <w:delText xml:space="preserve"> </w:delText>
        </w:r>
      </w:del>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100"/>
      <w:r w:rsidRPr="0033109F">
        <w:t xml:space="preserve">Author </w:t>
      </w:r>
      <w:r w:rsidR="007D356C">
        <w:t>c</w:t>
      </w:r>
      <w:r w:rsidR="003A5F03" w:rsidRPr="0033109F">
        <w:t>ontributions</w:t>
      </w:r>
      <w:commentRangeEnd w:id="100"/>
      <w:r w:rsidR="00872F3D">
        <w:rPr>
          <w:rStyle w:val="CommentReference"/>
          <w:rFonts w:ascii="Calibri" w:hAnsi="Calibri" w:cs="Times New Roman"/>
          <w:b w:val="0"/>
          <w:bCs w:val="0"/>
        </w:rPr>
        <w:commentReference w:id="100"/>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01"/>
      <w:r w:rsidRPr="0033109F">
        <w:t xml:space="preserve">Competing </w:t>
      </w:r>
      <w:r w:rsidR="007D356C">
        <w:t>i</w:t>
      </w:r>
      <w:r w:rsidRPr="0033109F">
        <w:t>nterests</w:t>
      </w:r>
      <w:commentRangeEnd w:id="101"/>
      <w:r w:rsidR="00872F3D">
        <w:rPr>
          <w:rStyle w:val="CommentReference"/>
          <w:rFonts w:ascii="Calibri" w:hAnsi="Calibri" w:cs="Times New Roman"/>
          <w:b w:val="0"/>
          <w:bCs w:val="0"/>
        </w:rPr>
        <w:commentReference w:id="101"/>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02"/>
      <w:r w:rsidRPr="0033109F">
        <w:t>References</w:t>
      </w:r>
      <w:commentRangeEnd w:id="102"/>
      <w:r>
        <w:rPr>
          <w:rStyle w:val="CommentReference"/>
          <w:rFonts w:ascii="Calibri" w:hAnsi="Calibri" w:cs="Times New Roman"/>
          <w:b w:val="0"/>
          <w:bCs w:val="0"/>
        </w:rPr>
        <w:commentReference w:id="102"/>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Peptide Applications In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Structural basis for endotoxin neutralisation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Front. Microbiol.</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r w:rsidRPr="00875E14">
        <w:rPr>
          <w:lang w:val="en-US"/>
        </w:rPr>
        <w:t>Mookherjee, N., Anderson, M. A., Haagsman, H. P. &amp; Davidson, D. J. Antimicrobial host defence peptides: functions and clinical potential</w:t>
      </w:r>
      <w:r>
        <w:rPr>
          <w:lang w:val="en-US"/>
        </w:rPr>
        <w:t xml:space="preserve">. </w:t>
      </w:r>
      <w:r>
        <w:rPr>
          <w:i/>
          <w:iCs/>
          <w:lang w:val="en-US"/>
        </w:rPr>
        <w:t>Nat. Rev. Drug Discov</w:t>
      </w:r>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r>
        <w:rPr>
          <w:lang w:val="en-US"/>
        </w:rPr>
        <w:t>p</w:t>
      </w:r>
      <w:r w:rsidRPr="00F33599">
        <w:rPr>
          <w:lang w:val="en-US"/>
        </w:rPr>
        <w:t>eptidomics</w:t>
      </w:r>
      <w:r>
        <w:rPr>
          <w:lang w:val="en-US"/>
        </w:rPr>
        <w:t xml:space="preserve">. </w:t>
      </w:r>
      <w:r>
        <w:rPr>
          <w:i/>
          <w:iCs/>
          <w:lang w:val="en-US"/>
        </w:rPr>
        <w:t>Peptidomics</w:t>
      </w:r>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Nwomeh,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Mol. Cell. Proteom</w:t>
      </w:r>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03"/>
      <w:r>
        <w:lastRenderedPageBreak/>
        <w:t>Figures</w:t>
      </w:r>
      <w:commentRangeEnd w:id="103"/>
      <w:r>
        <w:rPr>
          <w:rStyle w:val="CommentReference"/>
          <w:rFonts w:ascii="Calibri" w:hAnsi="Calibri" w:cs="Times New Roman"/>
          <w:b w:val="0"/>
          <w:bCs w:val="0"/>
        </w:rPr>
        <w:commentReference w:id="103"/>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04"/>
      <w:r>
        <w:t>Figure Legends</w:t>
      </w:r>
      <w:commentRangeEnd w:id="104"/>
      <w:r>
        <w:rPr>
          <w:rStyle w:val="CommentReference"/>
          <w:rFonts w:ascii="Calibri" w:hAnsi="Calibri" w:cs="Times New Roman"/>
          <w:b w:val="0"/>
          <w:bCs w:val="0"/>
        </w:rPr>
        <w:commentReference w:id="104"/>
      </w:r>
    </w:p>
    <w:p w14:paraId="525EF8A9" w14:textId="352D8215" w:rsidR="00760411" w:rsidRDefault="00760411" w:rsidP="00FD1F9D">
      <w:r>
        <w:t xml:space="preserve">Figure 1. </w:t>
      </w:r>
      <w:ins w:id="105" w:author="Johan Malmström" w:date="2024-09-16T11:08:00Z" w16du:dateUtc="2024-09-16T09:08:00Z">
        <w:r w:rsidR="00061A1B">
          <w:t xml:space="preserve">Schematic </w:t>
        </w:r>
      </w:ins>
      <w:del w:id="106" w:author="Johan Malmström" w:date="2024-09-16T11:08:00Z" w16du:dateUtc="2024-09-16T09:08:00Z">
        <w:r w:rsidR="00456BD2" w:rsidDel="00061A1B">
          <w:delText xml:space="preserve">Illustration </w:delText>
        </w:r>
      </w:del>
      <w:ins w:id="107" w:author="Johan Malmström" w:date="2024-09-16T11:08:00Z" w16du:dateUtc="2024-09-16T09:08:00Z">
        <w:r w:rsidR="00061A1B">
          <w:t xml:space="preserve">illustration </w:t>
        </w:r>
      </w:ins>
      <w:r w:rsidR="00456BD2">
        <w:t>of the sample</w:t>
      </w:r>
      <w:ins w:id="108" w:author="Johan Malmström" w:date="2024-09-16T11:08:00Z" w16du:dateUtc="2024-09-16T09:08:00Z">
        <w:r w:rsidR="005071DA">
          <w:t>s</w:t>
        </w:r>
      </w:ins>
      <w:del w:id="109" w:author="Johan Malmström" w:date="2024-09-16T11:08:00Z" w16du:dateUtc="2024-09-16T09:08:00Z">
        <w:r w:rsidR="00456BD2" w:rsidDel="005071DA">
          <w:delText xml:space="preserve"> generation</w:delText>
        </w:r>
      </w:del>
      <w:r w:rsidR="00456BD2">
        <w:t xml:space="preserve">, </w:t>
      </w:r>
      <w:ins w:id="110" w:author="Johan Malmström" w:date="2024-09-16T11:09:00Z" w16du:dateUtc="2024-09-16T09:09:00Z">
        <w:r w:rsidR="00051215">
          <w:t xml:space="preserve">the </w:t>
        </w:r>
      </w:ins>
      <w:ins w:id="111" w:author="Johan Malmström" w:date="2024-09-16T11:08:00Z" w16du:dateUtc="2024-09-16T09:08:00Z">
        <w:r w:rsidR="005071DA">
          <w:t xml:space="preserve">sample </w:t>
        </w:r>
      </w:ins>
      <w:r w:rsidR="00456BD2">
        <w:t>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ins w:id="112" w:author="Johan Malmström" w:date="2024-09-16T11:09:00Z" w16du:dateUtc="2024-09-16T09:09:00Z">
        <w:r w:rsidR="00051215">
          <w:t>ed the</w:t>
        </w:r>
      </w:ins>
      <w:r>
        <w:t xml:space="preserve"> fluids from the wound.</w:t>
      </w:r>
      <w:r w:rsidR="008D79C0">
        <w:t xml:space="preserve"> </w:t>
      </w:r>
      <w:r w:rsidR="008D79C0">
        <w:rPr>
          <w:b/>
          <w:bCs/>
        </w:rPr>
        <w:t>b</w:t>
      </w:r>
      <w:r>
        <w:t xml:space="preserve"> Dressings were collected at </w:t>
      </w:r>
      <w:r w:rsidR="00456BD2">
        <w:t xml:space="preserve">every 24 hours </w:t>
      </w:r>
      <w:del w:id="113" w:author="Johan Malmström" w:date="2024-09-16T11:09:00Z" w16du:dateUtc="2024-09-16T09:09:00Z">
        <w:r w:rsidR="00456BD2" w:rsidDel="00051215">
          <w:delText xml:space="preserve">for </w:delText>
        </w:r>
      </w:del>
      <w:ins w:id="114" w:author="Johan Malmström" w:date="2024-09-16T11:09:00Z" w16du:dateUtc="2024-09-16T09:09:00Z">
        <w:r w:rsidR="00051215">
          <w:t xml:space="preserve">over </w:t>
        </w:r>
      </w:ins>
      <w:r w:rsidR="00456BD2">
        <w:t xml:space="preserve">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w:t>
      </w:r>
      <w:del w:id="115" w:author="Johan Malmström" w:date="2024-09-16T16:19:00Z" w16du:dateUtc="2024-09-16T14:19:00Z">
        <w:r w:rsidR="008D79C0" w:rsidDel="003C6F81">
          <w:delText xml:space="preserve">being </w:delText>
        </w:r>
        <w:r w:rsidR="009E6FFA" w:rsidDel="003C6F81">
          <w:delText xml:space="preserve">analyzed by </w:delText>
        </w:r>
      </w:del>
      <w:r w:rsidR="009E6FFA">
        <w:t>liquid chromatography-mass spectrometry</w:t>
      </w:r>
      <w:r w:rsidR="00456BD2">
        <w:t xml:space="preserve"> </w:t>
      </w:r>
      <w:ins w:id="116" w:author="Johan Malmström" w:date="2024-09-16T16:19:00Z" w16du:dateUtc="2024-09-16T14:19:00Z">
        <w:r w:rsidR="003C6F81">
          <w:t xml:space="preserve">analysis </w:t>
        </w:r>
      </w:ins>
      <w:r w:rsidR="00456BD2">
        <w:t>in DDA mode</w:t>
      </w:r>
      <w:r w:rsidR="009E6FFA">
        <w:t xml:space="preserve">. The results were then </w:t>
      </w:r>
      <w:r w:rsidR="00456BD2">
        <w:t>searched with PEAKS X</w:t>
      </w:r>
      <w:r w:rsidR="009E6FFA">
        <w:t xml:space="preserve"> and </w:t>
      </w:r>
      <w:r w:rsidR="00456BD2">
        <w:t>both the searched and raw files were uploaded to ProteomeXchange.</w:t>
      </w:r>
    </w:p>
    <w:p w14:paraId="59F79424" w14:textId="77777777" w:rsidR="009E6FFA" w:rsidRDefault="009E6FFA" w:rsidP="00FD1F9D"/>
    <w:p w14:paraId="1CDE7C92" w14:textId="11FE3B47" w:rsidR="009E6FFA" w:rsidRDefault="009E6FFA" w:rsidP="00FD1F9D">
      <w:r>
        <w:t xml:space="preserve">Figure 2. Characteristics of </w:t>
      </w:r>
      <w:r w:rsidR="00CE1AA7">
        <w:t>s</w:t>
      </w:r>
      <w:r>
        <w:t>amples</w:t>
      </w:r>
      <w:r w:rsidR="00456BD2">
        <w:t xml:space="preserve">. </w:t>
      </w:r>
      <w:r w:rsidR="00CE1AA7">
        <w:t xml:space="preserve">S.a – </w:t>
      </w:r>
      <w:r w:rsidR="00CE1AA7">
        <w:rPr>
          <w:i/>
          <w:iCs/>
        </w:rPr>
        <w:t>Staphylococcus aureus</w:t>
      </w:r>
      <w:r w:rsidR="00CE1AA7">
        <w:t xml:space="preserve">, P.a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w:t>
      </w:r>
      <w:ins w:id="117" w:author="Johan Malmström" w:date="2024-09-16T16:20:00Z" w16du:dateUtc="2024-09-16T14:20:00Z">
        <w:r w:rsidR="003C6F81">
          <w:t xml:space="preserve">and shared </w:t>
        </w:r>
      </w:ins>
      <w:r w:rsidR="00CE1AA7">
        <w:t xml:space="preserve">peptides between the three sample groups S.a, P.a and Ctrl. </w:t>
      </w:r>
      <w:r w:rsidR="00CE1AA7">
        <w:rPr>
          <w:b/>
          <w:bCs/>
        </w:rPr>
        <w:t xml:space="preserve">b </w:t>
      </w:r>
      <w:r w:rsidR="00A60536">
        <w:t xml:space="preserve">The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w:t>
      </w:r>
      <w:commentRangeStart w:id="118"/>
      <w:r w:rsidR="004D6889">
        <w:t>peptide</w:t>
      </w:r>
      <w:r w:rsidR="00D3250F">
        <w:t>s</w:t>
      </w:r>
      <w:r w:rsidR="004D6889">
        <w:t xml:space="preserve"> in</w:t>
      </w:r>
      <w:r w:rsidR="00A60536">
        <w:t xml:space="preserve"> each sample</w:t>
      </w:r>
      <w:commentRangeEnd w:id="118"/>
      <w:r w:rsidR="003C6F81">
        <w:rPr>
          <w:rStyle w:val="CommentReference"/>
        </w:rPr>
        <w:commentReference w:id="118"/>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r>
        <w:t xml:space="preserve">S.a – </w:t>
      </w:r>
      <w:r>
        <w:rPr>
          <w:i/>
          <w:iCs/>
        </w:rPr>
        <w:t>Staphylococcus aureus</w:t>
      </w:r>
      <w:r>
        <w:t xml:space="preserve">, P.a – </w:t>
      </w:r>
      <w:r>
        <w:rPr>
          <w:i/>
          <w:iCs/>
        </w:rPr>
        <w:t>Pseudomonas aeruginosa</w:t>
      </w:r>
      <w:r>
        <w:t xml:space="preserve">, Ctrl – </w:t>
      </w:r>
      <w:commentRangeStart w:id="119"/>
      <w:commentRangeStart w:id="120"/>
      <w:commentRangeStart w:id="121"/>
      <w:r w:rsidR="00736DA8">
        <w:t>Uninfected c</w:t>
      </w:r>
      <w:r>
        <w:t>ontrol</w:t>
      </w:r>
      <w:commentRangeEnd w:id="119"/>
      <w:r w:rsidR="003C6F81">
        <w:rPr>
          <w:rStyle w:val="CommentReference"/>
        </w:rPr>
        <w:commentReference w:id="119"/>
      </w:r>
      <w:commentRangeEnd w:id="120"/>
      <w:r w:rsidR="003C6F81">
        <w:rPr>
          <w:rStyle w:val="CommentReference"/>
        </w:rPr>
        <w:commentReference w:id="120"/>
      </w:r>
      <w:commentRangeEnd w:id="121"/>
      <w:r w:rsidR="003C6F81">
        <w:rPr>
          <w:rStyle w:val="CommentReference"/>
        </w:rPr>
        <w:commentReference w:id="121"/>
      </w:r>
      <w:r>
        <w:t>.</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r w:rsidR="00DF5FB6">
        <w:t xml:space="preserve">S.a </w:t>
      </w:r>
      <w:r w:rsidR="00F059A6">
        <w:t>and</w:t>
      </w:r>
      <w:r w:rsidR="00DF5FB6">
        <w:t xml:space="preserve"> </w:t>
      </w:r>
      <w:r w:rsidR="00DF5FB6">
        <w:rPr>
          <w:b/>
          <w:bCs/>
        </w:rPr>
        <w:t xml:space="preserve">c </w:t>
      </w:r>
      <w:r w:rsidR="00DF5FB6">
        <w:t xml:space="preserve">P.a,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S.a </w:t>
      </w:r>
      <w:r w:rsidR="00F059A6">
        <w:t>and</w:t>
      </w:r>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commentRangeStart w:id="122"/>
      <w:r w:rsidR="00956772">
        <w:t xml:space="preserve">Uniform Manifold Approximation and </w:t>
      </w:r>
      <w:commentRangeEnd w:id="122"/>
      <w:r w:rsidR="003C6F81">
        <w:rPr>
          <w:rStyle w:val="CommentReference"/>
        </w:rPr>
        <w:commentReference w:id="122"/>
      </w:r>
      <w:r w:rsidR="00956772">
        <w:t xml:space="preserve">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23"/>
      <w:r w:rsidRPr="0033109F">
        <w:t>Tables</w:t>
      </w:r>
      <w:commentRangeEnd w:id="123"/>
      <w:r>
        <w:rPr>
          <w:rStyle w:val="CommentReference"/>
          <w:rFonts w:ascii="Calibri" w:hAnsi="Calibri" w:cs="Times New Roman"/>
          <w:b w:val="0"/>
          <w:bCs w:val="0"/>
        </w:rPr>
        <w:commentReference w:id="123"/>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24"/>
      <w:r w:rsidRPr="0033109F">
        <w:t>Additional Formatting Information</w:t>
      </w:r>
      <w:commentRangeEnd w:id="124"/>
      <w:r w:rsidR="008D79C0">
        <w:rPr>
          <w:rStyle w:val="CommentReference"/>
          <w:rFonts w:ascii="Calibri" w:hAnsi="Calibri" w:cs="Times New Roman"/>
          <w:b w:val="0"/>
          <w:bCs w:val="0"/>
        </w:rPr>
        <w:commentReference w:id="124"/>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4" w:author="Manoj Puthia" w:date="2024-09-17T13:40:00Z" w:initials="MP">
    <w:p w14:paraId="02C46962" w14:textId="77777777" w:rsidR="00F20225" w:rsidRDefault="00F20225" w:rsidP="00F20225">
      <w:pPr>
        <w:jc w:val="left"/>
      </w:pPr>
      <w:r>
        <w:rPr>
          <w:rStyle w:val="CommentReference"/>
        </w:rPr>
        <w:annotationRef/>
      </w:r>
      <w:r>
        <w:rPr>
          <w:color w:val="000000"/>
          <w:sz w:val="20"/>
          <w:szCs w:val="20"/>
        </w:rPr>
        <w:t>‘Both’ can be replaced with ‘dual infection’. Otherwise its ok.</w:t>
      </w:r>
    </w:p>
  </w:comment>
  <w:comment w:id="5" w:author="Johan Malmström" w:date="2024-09-16T11:00:00Z" w:initials="JM">
    <w:p w14:paraId="5B4E92CF" w14:textId="61125692" w:rsidR="001C21C1" w:rsidRDefault="001C21C1" w:rsidP="001C21C1">
      <w:pPr>
        <w:jc w:val="left"/>
      </w:pPr>
      <w:r>
        <w:rPr>
          <w:rStyle w:val="CommentReference"/>
        </w:rPr>
        <w:annotationRef/>
      </w:r>
      <w:r>
        <w:rPr>
          <w:color w:val="000000"/>
          <w:sz w:val="20"/>
          <w:szCs w:val="20"/>
        </w:rPr>
        <w:t>Do you need this in the title? Can be explained in the abstract</w:t>
      </w:r>
    </w:p>
  </w:comment>
  <w:comment w:id="33" w:author="Fredrik Forsberg" w:date="2024-06-27T10:01:00Z" w:initials="FF">
    <w:p w14:paraId="400CA057" w14:textId="0B749330"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34" w:author="Johan Malmström" w:date="2024-09-16T11:00:00Z" w:initials="JM">
    <w:p w14:paraId="5D2ADF89" w14:textId="77777777" w:rsidR="001C21C1" w:rsidRDefault="001C21C1" w:rsidP="001C21C1">
      <w:pPr>
        <w:jc w:val="left"/>
      </w:pPr>
      <w:r>
        <w:rPr>
          <w:rStyle w:val="CommentReference"/>
        </w:rPr>
        <w:annotationRef/>
      </w:r>
      <w:r>
        <w:rPr>
          <w:color w:val="000000"/>
          <w:sz w:val="20"/>
          <w:szCs w:val="20"/>
        </w:rPr>
        <w:t>Comprised?</w:t>
      </w:r>
    </w:p>
  </w:comment>
  <w:comment w:id="35" w:author="Johan Malmström" w:date="2024-09-16T11:00:00Z" w:initials="JM">
    <w:p w14:paraId="1F75AFC1" w14:textId="77777777" w:rsidR="001C21C1" w:rsidRDefault="001C21C1" w:rsidP="001C21C1">
      <w:pPr>
        <w:jc w:val="left"/>
      </w:pPr>
      <w:r>
        <w:rPr>
          <w:rStyle w:val="CommentReference"/>
        </w:rPr>
        <w:annotationRef/>
      </w:r>
      <w:r>
        <w:rPr>
          <w:color w:val="000000"/>
          <w:sz w:val="20"/>
          <w:szCs w:val="20"/>
        </w:rPr>
        <w:t>Were?</w:t>
      </w:r>
    </w:p>
  </w:comment>
  <w:comment w:id="36" w:author="Johan Malmström" w:date="2024-09-16T11:01:00Z" w:initials="JM">
    <w:p w14:paraId="310C2DE2" w14:textId="77777777" w:rsidR="001C21C1" w:rsidRDefault="001C21C1" w:rsidP="001C21C1">
      <w:pPr>
        <w:jc w:val="left"/>
      </w:pPr>
      <w:r>
        <w:rPr>
          <w:rStyle w:val="CommentReference"/>
        </w:rPr>
        <w:annotationRef/>
      </w:r>
      <w:r>
        <w:rPr>
          <w:color w:val="000000"/>
          <w:sz w:val="20"/>
          <w:szCs w:val="20"/>
        </w:rPr>
        <w:t>In?</w:t>
      </w:r>
    </w:p>
  </w:comment>
  <w:comment w:id="37" w:author="Johan Malmström" w:date="2024-09-16T11:01:00Z" w:initials="JM">
    <w:p w14:paraId="0EB3FA13" w14:textId="77777777" w:rsidR="001C21C1" w:rsidRDefault="001C21C1" w:rsidP="001C21C1">
      <w:pPr>
        <w:jc w:val="left"/>
      </w:pPr>
      <w:r>
        <w:rPr>
          <w:rStyle w:val="CommentReference"/>
        </w:rPr>
        <w:annotationRef/>
      </w:r>
      <w:r>
        <w:rPr>
          <w:color w:val="000000"/>
          <w:sz w:val="20"/>
          <w:szCs w:val="20"/>
        </w:rPr>
        <w:t>To enable?</w:t>
      </w:r>
    </w:p>
  </w:comment>
  <w:comment w:id="39" w:author="Fredrik Forsberg" w:date="2024-06-27T10:01:00Z" w:initials="FF">
    <w:p w14:paraId="1F269F15" w14:textId="386CEC88"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50" w:author="Artur Schmidtchen" w:date="2024-08-29T14:47:00Z" w:initials="AS">
    <w:p w14:paraId="2C10D1CE" w14:textId="77777777" w:rsidR="00B565DD" w:rsidRDefault="00B565DD" w:rsidP="00622DD8">
      <w:pPr>
        <w:jc w:val="left"/>
      </w:pPr>
      <w:r>
        <w:rPr>
          <w:rStyle w:val="CommentReference"/>
        </w:rPr>
        <w:annotationRef/>
      </w:r>
      <w:r>
        <w:rPr>
          <w:color w:val="202020"/>
          <w:sz w:val="20"/>
          <w:szCs w:val="20"/>
          <w:highlight w:val="white"/>
        </w:rPr>
        <w:t>Lindsay S, Oates A, Bourdillon K. The detrimental impact of extracellular bacterial proteases on wound healing. Int Wound J. 2017 Dec;14(6):1237-1247. doi: 10.1111/iwj.12790. Epub 2017 Jul 25. PMID: 28745010; PMCID: PMC7949928.</w:t>
      </w:r>
    </w:p>
  </w:comment>
  <w:comment w:id="51" w:author="Artur Schmidtchen" w:date="2024-08-29T14:48:00Z" w:initials="AS">
    <w:p w14:paraId="6DF888A4" w14:textId="77777777" w:rsidR="00B565DD" w:rsidRDefault="00B565DD" w:rsidP="0064536F">
      <w:pPr>
        <w:jc w:val="left"/>
      </w:pPr>
      <w:r>
        <w:rPr>
          <w:rStyle w:val="CommentReference"/>
        </w:rPr>
        <w:annotationRef/>
      </w:r>
      <w:r>
        <w:rPr>
          <w:color w:val="000000"/>
          <w:sz w:val="20"/>
          <w:szCs w:val="20"/>
        </w:rPr>
        <w:t>add this also</w:t>
      </w:r>
    </w:p>
  </w:comment>
  <w:comment w:id="52" w:author="Johan Malmström" w:date="2024-09-16T11:02:00Z" w:initials="JM">
    <w:p w14:paraId="6023B437" w14:textId="77777777" w:rsidR="009F09B0" w:rsidRDefault="009F09B0" w:rsidP="009F09B0">
      <w:pPr>
        <w:jc w:val="left"/>
      </w:pPr>
      <w:r>
        <w:rPr>
          <w:rStyle w:val="CommentReference"/>
        </w:rPr>
        <w:annotationRef/>
      </w:r>
      <w:r>
        <w:rPr>
          <w:color w:val="000000"/>
          <w:sz w:val="20"/>
          <w:szCs w:val="20"/>
        </w:rPr>
        <w:t>We have previously</w:t>
      </w:r>
    </w:p>
  </w:comment>
  <w:comment w:id="55" w:author="Fredrik Forsberg" w:date="2024-06-27T10:00:00Z" w:initials="FF">
    <w:p w14:paraId="6F17B0EB" w14:textId="035341E7"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73" w:author="Fredrik Forsberg" w:date="2024-06-27T10:01:00Z" w:initials="FF">
    <w:p w14:paraId="18152A12" w14:textId="1B98D8CF"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74"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78" w:author="Johan Malmström" w:date="2024-09-16T11:07:00Z" w:initials="JM">
    <w:p w14:paraId="0AA44BB4" w14:textId="77777777" w:rsidR="00061A1B" w:rsidRDefault="00061A1B" w:rsidP="00061A1B">
      <w:pPr>
        <w:jc w:val="left"/>
      </w:pPr>
      <w:r>
        <w:rPr>
          <w:rStyle w:val="CommentReference"/>
        </w:rPr>
        <w:annotationRef/>
      </w:r>
      <w:r>
        <w:rPr>
          <w:color w:val="000000"/>
          <w:sz w:val="20"/>
          <w:szCs w:val="20"/>
        </w:rPr>
        <w:t>Where is the references to fig 1?</w:t>
      </w:r>
    </w:p>
  </w:comment>
  <w:comment w:id="79" w:author="Johan Malmström" w:date="2024-09-16T16:26:00Z" w:initials="JM">
    <w:p w14:paraId="1ADDAB62" w14:textId="77777777" w:rsidR="003C6F81" w:rsidRDefault="003C6F81" w:rsidP="003C6F81">
      <w:pPr>
        <w:jc w:val="left"/>
      </w:pPr>
      <w:r>
        <w:rPr>
          <w:rStyle w:val="CommentReference"/>
        </w:rPr>
        <w:annotationRef/>
      </w:r>
      <w:r>
        <w:rPr>
          <w:color w:val="000000"/>
          <w:sz w:val="20"/>
          <w:szCs w:val="20"/>
        </w:rPr>
        <w:t>I can’t find it</w:t>
      </w:r>
    </w:p>
  </w:comment>
  <w:comment w:id="91" w:author="Fredrik Forsberg" w:date="2024-06-27T10:02:00Z" w:initials="FF">
    <w:p w14:paraId="356188F5" w14:textId="4D1D21DB"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96"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97"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00"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01"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02"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03"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04"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18" w:author="Johan Malmström" w:date="2024-09-16T16:22:00Z" w:initials="JM">
    <w:p w14:paraId="0EE6FB7F" w14:textId="77777777" w:rsidR="003C6F81" w:rsidRDefault="003C6F81" w:rsidP="003C6F81">
      <w:pPr>
        <w:jc w:val="left"/>
      </w:pPr>
      <w:r>
        <w:rPr>
          <w:rStyle w:val="CommentReference"/>
        </w:rPr>
        <w:annotationRef/>
      </w:r>
      <w:r>
        <w:rPr>
          <w:color w:val="000000"/>
          <w:sz w:val="20"/>
          <w:szCs w:val="20"/>
        </w:rPr>
        <w:t>Clarify double infection and accidental double infection in the legend</w:t>
      </w:r>
    </w:p>
  </w:comment>
  <w:comment w:id="119" w:author="Johan Malmström" w:date="2024-09-16T16:23:00Z" w:initials="JM">
    <w:p w14:paraId="403CA734" w14:textId="77777777" w:rsidR="003C6F81" w:rsidRDefault="003C6F81" w:rsidP="003C6F81">
      <w:pPr>
        <w:jc w:val="left"/>
      </w:pPr>
      <w:r>
        <w:rPr>
          <w:rStyle w:val="CommentReference"/>
        </w:rPr>
        <w:annotationRef/>
      </w:r>
      <w:r>
        <w:rPr>
          <w:color w:val="000000"/>
          <w:sz w:val="20"/>
          <w:szCs w:val="20"/>
        </w:rPr>
        <w:t>Clarify ctrl-blind in the legend</w:t>
      </w:r>
    </w:p>
  </w:comment>
  <w:comment w:id="120" w:author="Johan Malmström" w:date="2024-09-16T16:23:00Z" w:initials="JM">
    <w:p w14:paraId="056E2ED8" w14:textId="77777777" w:rsidR="003C6F81" w:rsidRDefault="003C6F81" w:rsidP="003C6F81">
      <w:pPr>
        <w:jc w:val="left"/>
      </w:pPr>
      <w:r>
        <w:rPr>
          <w:rStyle w:val="CommentReference"/>
        </w:rPr>
        <w:annotationRef/>
      </w:r>
      <w:r>
        <w:rPr>
          <w:color w:val="000000"/>
          <w:sz w:val="20"/>
          <w:szCs w:val="20"/>
        </w:rPr>
        <w:t>And known</w:t>
      </w:r>
    </w:p>
  </w:comment>
  <w:comment w:id="121" w:author="Johan Malmström" w:date="2024-09-16T16:23:00Z" w:initials="JM">
    <w:p w14:paraId="65D7FC34" w14:textId="77777777" w:rsidR="003C6F81" w:rsidRDefault="003C6F81" w:rsidP="003C6F81">
      <w:pPr>
        <w:jc w:val="left"/>
      </w:pPr>
      <w:r>
        <w:rPr>
          <w:rStyle w:val="CommentReference"/>
        </w:rPr>
        <w:annotationRef/>
      </w:r>
      <w:r>
        <w:rPr>
          <w:color w:val="000000"/>
          <w:sz w:val="20"/>
          <w:szCs w:val="20"/>
        </w:rPr>
        <w:t>I would like to be able to understand the figure by just reading the legends</w:t>
      </w:r>
    </w:p>
  </w:comment>
  <w:comment w:id="122" w:author="Johan Malmström" w:date="2024-09-16T16:25:00Z" w:initials="JM">
    <w:p w14:paraId="39DEF665" w14:textId="77777777" w:rsidR="003C6F81" w:rsidRDefault="003C6F81" w:rsidP="003C6F81">
      <w:pPr>
        <w:jc w:val="left"/>
      </w:pPr>
      <w:r>
        <w:rPr>
          <w:rStyle w:val="CommentReference"/>
        </w:rPr>
        <w:annotationRef/>
      </w:r>
      <w:r>
        <w:rPr>
          <w:color w:val="000000"/>
          <w:sz w:val="20"/>
          <w:szCs w:val="20"/>
        </w:rPr>
        <w:t>Seems like blinded samples were only on day 1? Perhaps easier if you only include the day on1 samples to show your point</w:t>
      </w:r>
    </w:p>
  </w:comment>
  <w:comment w:id="123" w:author="Fredrik Forsberg" w:date="2024-06-27T10:03:00Z" w:initials="FF">
    <w:p w14:paraId="12185D32" w14:textId="3486C663"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24"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2C46962" w15:done="0"/>
  <w15:commentEx w15:paraId="5B4E92CF" w15:done="0"/>
  <w15:commentEx w15:paraId="0A6BE499" w15:done="0"/>
  <w15:commentEx w15:paraId="5D2ADF89" w15:done="0"/>
  <w15:commentEx w15:paraId="1F75AFC1" w15:done="0"/>
  <w15:commentEx w15:paraId="310C2DE2" w15:done="0"/>
  <w15:commentEx w15:paraId="0EB3FA13" w15:done="0"/>
  <w15:commentEx w15:paraId="1F269F15" w15:done="0"/>
  <w15:commentEx w15:paraId="2C10D1CE" w15:done="0"/>
  <w15:commentEx w15:paraId="6DF888A4" w15:paraIdParent="2C10D1CE" w15:done="0"/>
  <w15:commentEx w15:paraId="6023B437" w15:done="0"/>
  <w15:commentEx w15:paraId="416C7D40" w15:done="0"/>
  <w15:commentEx w15:paraId="4BFCCED3" w15:done="0"/>
  <w15:commentEx w15:paraId="1D9C9ED2" w15:done="0"/>
  <w15:commentEx w15:paraId="0AA44BB4" w15:done="0"/>
  <w15:commentEx w15:paraId="1ADDAB62" w15:paraIdParent="0AA44BB4"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0EE6FB7F" w15:done="0"/>
  <w15:commentEx w15:paraId="403CA734" w15:done="0"/>
  <w15:commentEx w15:paraId="056E2ED8" w15:paraIdParent="403CA734" w15:done="0"/>
  <w15:commentEx w15:paraId="65D7FC34" w15:paraIdParent="403CA734" w15:done="0"/>
  <w15:commentEx w15:paraId="39DEF665"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6FC52892" w16cex:dateUtc="2024-09-17T11:40:00Z"/>
  <w16cex:commentExtensible w16cex:durableId="3DEA94B1" w16cex:dateUtc="2024-09-16T09:00:00Z"/>
  <w16cex:commentExtensible w16cex:durableId="099218EC" w16cex:dateUtc="2024-06-27T08:01:00Z"/>
  <w16cex:commentExtensible w16cex:durableId="1BDAE97C" w16cex:dateUtc="2024-09-16T09:00:00Z"/>
  <w16cex:commentExtensible w16cex:durableId="5B2788A6" w16cex:dateUtc="2024-09-16T09:00:00Z"/>
  <w16cex:commentExtensible w16cex:durableId="36803312" w16cex:dateUtc="2024-09-16T09:01:00Z"/>
  <w16cex:commentExtensible w16cex:durableId="126217EE" w16cex:dateUtc="2024-09-16T09:01:00Z"/>
  <w16cex:commentExtensible w16cex:durableId="5749F9A9" w16cex:dateUtc="2024-06-27T08:01:00Z"/>
  <w16cex:commentExtensible w16cex:durableId="2A7B089B" w16cex:dateUtc="2024-08-29T12:47:00Z"/>
  <w16cex:commentExtensible w16cex:durableId="2A7B08B6" w16cex:dateUtc="2024-08-29T12:48:00Z"/>
  <w16cex:commentExtensible w16cex:durableId="257C6FC8" w16cex:dateUtc="2024-09-16T09:02:00Z"/>
  <w16cex:commentExtensible w16cex:durableId="4CC4E1E8" w16cex:dateUtc="2024-06-27T08:00:00Z"/>
  <w16cex:commentExtensible w16cex:durableId="73801A60" w16cex:dateUtc="2024-06-27T08:01:00Z"/>
  <w16cex:commentExtensible w16cex:durableId="4D9C0EE7" w16cex:dateUtc="2024-06-27T08:02:00Z"/>
  <w16cex:commentExtensible w16cex:durableId="1E9A28B9" w16cex:dateUtc="2024-09-16T09:07:00Z"/>
  <w16cex:commentExtensible w16cex:durableId="004D33CC" w16cex:dateUtc="2024-09-16T14:26: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43A5817" w16cex:dateUtc="2024-09-16T14:22:00Z"/>
  <w16cex:commentExtensible w16cex:durableId="52D5CA51" w16cex:dateUtc="2024-09-16T14:23:00Z"/>
  <w16cex:commentExtensible w16cex:durableId="3E58A71F" w16cex:dateUtc="2024-09-16T14:23:00Z"/>
  <w16cex:commentExtensible w16cex:durableId="7E8C03F9" w16cex:dateUtc="2024-09-16T14:23:00Z"/>
  <w16cex:commentExtensible w16cex:durableId="5BFA3806" w16cex:dateUtc="2024-09-16T14:25: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2C46962" w16cid:durableId="6FC52892"/>
  <w16cid:commentId w16cid:paraId="5B4E92CF" w16cid:durableId="3DEA94B1"/>
  <w16cid:commentId w16cid:paraId="0A6BE499" w16cid:durableId="099218EC"/>
  <w16cid:commentId w16cid:paraId="5D2ADF89" w16cid:durableId="1BDAE97C"/>
  <w16cid:commentId w16cid:paraId="1F75AFC1" w16cid:durableId="5B2788A6"/>
  <w16cid:commentId w16cid:paraId="310C2DE2" w16cid:durableId="36803312"/>
  <w16cid:commentId w16cid:paraId="0EB3FA13" w16cid:durableId="126217EE"/>
  <w16cid:commentId w16cid:paraId="1F269F15" w16cid:durableId="5749F9A9"/>
  <w16cid:commentId w16cid:paraId="2C10D1CE" w16cid:durableId="2A7B089B"/>
  <w16cid:commentId w16cid:paraId="6DF888A4" w16cid:durableId="2A7B08B6"/>
  <w16cid:commentId w16cid:paraId="6023B437" w16cid:durableId="257C6FC8"/>
  <w16cid:commentId w16cid:paraId="416C7D40" w16cid:durableId="4CC4E1E8"/>
  <w16cid:commentId w16cid:paraId="4BFCCED3" w16cid:durableId="73801A60"/>
  <w16cid:commentId w16cid:paraId="1D9C9ED2" w16cid:durableId="4D9C0EE7"/>
  <w16cid:commentId w16cid:paraId="0AA44BB4" w16cid:durableId="1E9A28B9"/>
  <w16cid:commentId w16cid:paraId="1ADDAB62" w16cid:durableId="004D33CC"/>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0EE6FB7F" w16cid:durableId="443A5817"/>
  <w16cid:commentId w16cid:paraId="403CA734" w16cid:durableId="52D5CA51"/>
  <w16cid:commentId w16cid:paraId="056E2ED8" w16cid:durableId="3E58A71F"/>
  <w16cid:commentId w16cid:paraId="65D7FC34" w16cid:durableId="7E8C03F9"/>
  <w16cid:commentId w16cid:paraId="39DEF665" w16cid:durableId="5BFA3806"/>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09A0F" w14:textId="77777777" w:rsidR="00944E21" w:rsidRDefault="00944E21" w:rsidP="007D356C">
      <w:r>
        <w:separator/>
      </w:r>
    </w:p>
  </w:endnote>
  <w:endnote w:type="continuationSeparator" w:id="0">
    <w:p w14:paraId="64B03B87" w14:textId="77777777" w:rsidR="00944E21" w:rsidRDefault="00944E2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7D883" w14:textId="77777777" w:rsidR="00944E21" w:rsidRDefault="00944E21" w:rsidP="007D356C">
      <w:r>
        <w:separator/>
      </w:r>
    </w:p>
  </w:footnote>
  <w:footnote w:type="continuationSeparator" w:id="0">
    <w:p w14:paraId="02FDF4F8" w14:textId="77777777" w:rsidR="00944E21" w:rsidRDefault="00944E2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Artur Schmidtchen">
    <w15:presenceInfo w15:providerId="AD" w15:userId="S::derm-asc@lu.se::5a77af3f-7450-4a00-ae7d-fba97195927c"/>
  </w15:person>
  <w15:person w15:author="Manoj Puthia">
    <w15:presenceInfo w15:providerId="AD" w15:userId="S::med-mpu@lu.se::0559f127-f25b-42ae-9310-bf8b423a3277"/>
  </w15:person>
  <w15:person w15:author="Johan Malmström">
    <w15:presenceInfo w15:providerId="AD" w15:userId="S::medk-jma@lu.se::42564e2b-ca5c-4e0b-b48d-18001344e6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1215"/>
    <w:rsid w:val="00052584"/>
    <w:rsid w:val="000530BA"/>
    <w:rsid w:val="00061A1B"/>
    <w:rsid w:val="00061BD9"/>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21C1"/>
    <w:rsid w:val="001C5C17"/>
    <w:rsid w:val="001E02C7"/>
    <w:rsid w:val="001E2721"/>
    <w:rsid w:val="001E634B"/>
    <w:rsid w:val="001E69D2"/>
    <w:rsid w:val="001E7D79"/>
    <w:rsid w:val="001F1A66"/>
    <w:rsid w:val="002009E6"/>
    <w:rsid w:val="00200EAE"/>
    <w:rsid w:val="00205745"/>
    <w:rsid w:val="00207995"/>
    <w:rsid w:val="002215A8"/>
    <w:rsid w:val="002224C1"/>
    <w:rsid w:val="0022668B"/>
    <w:rsid w:val="00230020"/>
    <w:rsid w:val="002334BD"/>
    <w:rsid w:val="00250138"/>
    <w:rsid w:val="00250711"/>
    <w:rsid w:val="00255BD9"/>
    <w:rsid w:val="00256A8D"/>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C6F81"/>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5016C3"/>
    <w:rsid w:val="00503E57"/>
    <w:rsid w:val="0050423F"/>
    <w:rsid w:val="005050E5"/>
    <w:rsid w:val="005071DA"/>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1209"/>
    <w:rsid w:val="0063607C"/>
    <w:rsid w:val="00636B41"/>
    <w:rsid w:val="00640A40"/>
    <w:rsid w:val="006527E3"/>
    <w:rsid w:val="006562F4"/>
    <w:rsid w:val="00663142"/>
    <w:rsid w:val="00674314"/>
    <w:rsid w:val="00675091"/>
    <w:rsid w:val="00676E0A"/>
    <w:rsid w:val="006805CC"/>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60411"/>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2537"/>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44E21"/>
    <w:rsid w:val="009529B6"/>
    <w:rsid w:val="009537DE"/>
    <w:rsid w:val="00956772"/>
    <w:rsid w:val="00961624"/>
    <w:rsid w:val="00964B4B"/>
    <w:rsid w:val="00965C2E"/>
    <w:rsid w:val="00974405"/>
    <w:rsid w:val="00975679"/>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9F09B0"/>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D6FE5"/>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5DD"/>
    <w:rsid w:val="00B56FEA"/>
    <w:rsid w:val="00B60457"/>
    <w:rsid w:val="00B6277C"/>
    <w:rsid w:val="00B632E1"/>
    <w:rsid w:val="00B726F4"/>
    <w:rsid w:val="00B74693"/>
    <w:rsid w:val="00B826A5"/>
    <w:rsid w:val="00B82FF8"/>
    <w:rsid w:val="00B954A8"/>
    <w:rsid w:val="00B9574A"/>
    <w:rsid w:val="00B95C2D"/>
    <w:rsid w:val="00BA2B5F"/>
    <w:rsid w:val="00BB0D06"/>
    <w:rsid w:val="00BB1A66"/>
    <w:rsid w:val="00BB4E86"/>
    <w:rsid w:val="00BB5183"/>
    <w:rsid w:val="00BB61CC"/>
    <w:rsid w:val="00BC1130"/>
    <w:rsid w:val="00BC1A7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96A2A"/>
    <w:rsid w:val="00DA3F84"/>
    <w:rsid w:val="00DA7E15"/>
    <w:rsid w:val="00DB1EB9"/>
    <w:rsid w:val="00DB345A"/>
    <w:rsid w:val="00DB4A3B"/>
    <w:rsid w:val="00DC3618"/>
    <w:rsid w:val="00DC364E"/>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0225"/>
    <w:rsid w:val="00F210CC"/>
    <w:rsid w:val="00F23B50"/>
    <w:rsid w:val="00F32519"/>
    <w:rsid w:val="00F3623E"/>
    <w:rsid w:val="00F463C3"/>
    <w:rsid w:val="00F46674"/>
    <w:rsid w:val="00F50FC0"/>
    <w:rsid w:val="00F5752A"/>
    <w:rsid w:val="00F65605"/>
    <w:rsid w:val="00F758A3"/>
    <w:rsid w:val="00F83591"/>
    <w:rsid w:val="00F95A11"/>
    <w:rsid w:val="00F964DB"/>
    <w:rsid w:val="00FA0AC8"/>
    <w:rsid w:val="00FB37DF"/>
    <w:rsid w:val="00FB7486"/>
    <w:rsid w:val="00FC18AB"/>
    <w:rsid w:val="00FD1F9D"/>
    <w:rsid w:val="00FD51E3"/>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2682</Words>
  <Characters>15700</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18346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2</cp:revision>
  <dcterms:created xsi:type="dcterms:W3CDTF">2024-09-18T08:48:00Z</dcterms:created>
  <dcterms:modified xsi:type="dcterms:W3CDTF">2024-09-18T08:48:00Z</dcterms:modified>
</cp:coreProperties>
</file>