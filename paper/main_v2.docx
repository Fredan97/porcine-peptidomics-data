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447BD" w14:textId="437348AE" w:rsidR="00C658AC" w:rsidRPr="0033109F" w:rsidRDefault="00C658AC" w:rsidP="006A42F1">
      <w:pPr>
        <w:pStyle w:val="Heading1"/>
        <w:spacing w:before="0" w:after="0"/>
      </w:pPr>
      <w:r w:rsidRPr="0033109F">
        <w:t>Data Descriptor Template</w:t>
      </w:r>
    </w:p>
    <w:p w14:paraId="7290F494" w14:textId="77777777" w:rsidR="001C5C17" w:rsidRPr="0033109F" w:rsidRDefault="004D20F9" w:rsidP="006A42F1">
      <w:r>
        <w:rPr>
          <w:noProof/>
        </w:rPr>
        <mc:AlternateContent>
          <mc:Choice Requires="wps">
            <w:drawing>
              <wp:anchor distT="0" distB="0" distL="114300" distR="114300" simplePos="0" relativeHeight="251657728" behindDoc="0" locked="0" layoutInCell="1" allowOverlap="1" wp14:anchorId="056E1103" wp14:editId="6A8F4FE4">
                <wp:simplePos x="0" y="0"/>
                <wp:positionH relativeFrom="column">
                  <wp:posOffset>0</wp:posOffset>
                </wp:positionH>
                <wp:positionV relativeFrom="paragraph">
                  <wp:posOffset>147320</wp:posOffset>
                </wp:positionV>
                <wp:extent cx="5300980" cy="1883410"/>
                <wp:effectExtent l="0" t="0" r="1397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0980" cy="1883410"/>
                        </a:xfrm>
                        <a:prstGeom prst="rect">
                          <a:avLst/>
                        </a:prstGeom>
                        <a:solidFill>
                          <a:srgbClr val="CCFFFF"/>
                        </a:solidFill>
                        <a:ln w="9525">
                          <a:solidFill>
                            <a:srgbClr val="000000"/>
                          </a:solidFill>
                          <a:miter lim="800000"/>
                          <a:headEnd/>
                          <a:tailEnd/>
                        </a:ln>
                      </wps:spPr>
                      <wps:txbx>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 xml:space="preserve">ly available without restriction </w:t>
                            </w:r>
                            <w:proofErr w:type="gramStart"/>
                            <w:r w:rsidRPr="003A5F03">
                              <w:rPr>
                                <w:sz w:val="20"/>
                                <w:szCs w:val="20"/>
                              </w:rPr>
                              <w:t>in the event that</w:t>
                            </w:r>
                            <w:proofErr w:type="gramEnd"/>
                            <w:r w:rsidRPr="003A5F03">
                              <w:rPr>
                                <w:sz w:val="20"/>
                                <w:szCs w:val="20"/>
                              </w:rPr>
                              <w:t xml:space="preserve"> the Data Descriptor is accepted for publication (excepting reasonable controls related to human privacy issues or public safety).</w:t>
                            </w:r>
                            <w:r>
                              <w:rPr>
                                <w:sz w:val="20"/>
                                <w:szCs w:val="20"/>
                              </w:rPr>
                              <w:t xml:space="preserve">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56E1103" id="_x0000_t202" coordsize="21600,21600" o:spt="202" path="m,l,21600r21600,l21600,xe">
                <v:stroke joinstyle="miter"/>
                <v:path gradientshapeok="t" o:connecttype="rect"/>
              </v:shapetype>
              <v:shape id="Text Box 2" o:spid="_x0000_s1026" type="#_x0000_t202" style="position:absolute;left:0;text-align:left;margin-left:0;margin-top:11.6pt;width:417.4pt;height:148.3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" fillcolor="#cff">
                <v:textbox style="mso-fit-shape-to-text:t">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 xml:space="preserve">ly available without restriction </w:t>
                      </w:r>
                      <w:proofErr w:type="gramStart"/>
                      <w:r w:rsidRPr="003A5F03">
                        <w:rPr>
                          <w:sz w:val="20"/>
                          <w:szCs w:val="20"/>
                        </w:rPr>
                        <w:t>in the event that</w:t>
                      </w:r>
                      <w:proofErr w:type="gramEnd"/>
                      <w:r w:rsidRPr="003A5F03">
                        <w:rPr>
                          <w:sz w:val="20"/>
                          <w:szCs w:val="20"/>
                        </w:rPr>
                        <w:t xml:space="preserve"> the Data Descriptor is accepted for publication (excepting reasonable controls related to human privacy issues or public safety).</w:t>
                      </w:r>
                      <w:r>
                        <w:rPr>
                          <w:sz w:val="20"/>
                          <w:szCs w:val="20"/>
                        </w:rPr>
                        <w:t xml:space="preserve"> </w:t>
                      </w:r>
                    </w:p>
                  </w:txbxContent>
                </v:textbox>
                <w10:wrap type="square"/>
              </v:shape>
            </w:pict>
          </mc:Fallback>
        </mc:AlternateContent>
      </w:r>
    </w:p>
    <w:p w14:paraId="10B4955F" w14:textId="727585F5" w:rsidR="006A42F1" w:rsidRPr="00872F3D" w:rsidRDefault="00C658AC" w:rsidP="00872F3D">
      <w:pPr>
        <w:pStyle w:val="Heading3"/>
        <w:spacing w:before="0" w:after="0"/>
      </w:pPr>
      <w:commentRangeStart w:id="0"/>
      <w:r w:rsidRPr="0033109F">
        <w:t>Title</w:t>
      </w:r>
      <w:commentRangeEnd w:id="0"/>
      <w:r w:rsidR="00872F3D">
        <w:rPr>
          <w:rStyle w:val="CommentReference"/>
          <w:rFonts w:ascii="Calibri" w:hAnsi="Calibri" w:cs="Times New Roman"/>
          <w:b w:val="0"/>
          <w:bCs w:val="0"/>
        </w:rPr>
        <w:commentReference w:id="0"/>
      </w:r>
    </w:p>
    <w:p w14:paraId="62E4BB6E" w14:textId="36D8827E" w:rsidR="00AE2738" w:rsidRPr="00AE2738" w:rsidRDefault="00AE2738" w:rsidP="006A42F1">
      <w:pPr>
        <w:rPr>
          <w:iCs/>
        </w:rPr>
      </w:pPr>
      <w:r>
        <w:rPr>
          <w:iCs/>
        </w:rPr>
        <w:t>Peptidomic data from</w:t>
      </w:r>
      <w:r w:rsidR="002D5854">
        <w:rPr>
          <w:iCs/>
        </w:rPr>
        <w:t xml:space="preserve"> </w:t>
      </w:r>
      <w:r w:rsidR="002D5854">
        <w:rPr>
          <w:i/>
        </w:rPr>
        <w:t xml:space="preserve">Staphylococcus aureus </w:t>
      </w:r>
      <w:r w:rsidR="002D5854">
        <w:rPr>
          <w:iCs/>
        </w:rPr>
        <w:t xml:space="preserve">and </w:t>
      </w:r>
      <w:r w:rsidR="002D5854">
        <w:rPr>
          <w:i/>
        </w:rPr>
        <w:t>Pseudomonas aeruginosa</w:t>
      </w:r>
      <w:r>
        <w:rPr>
          <w:iCs/>
        </w:rPr>
        <w:t xml:space="preserve"> infected porcine wound</w:t>
      </w:r>
      <w:r w:rsidR="00292A95">
        <w:rPr>
          <w:iCs/>
        </w:rPr>
        <w:t>s</w:t>
      </w:r>
    </w:p>
    <w:p w14:paraId="1908F5F6" w14:textId="77777777" w:rsidR="00AE2738" w:rsidRPr="0033109F" w:rsidRDefault="00AE2738" w:rsidP="006A42F1">
      <w:pPr>
        <w:rPr>
          <w:i/>
        </w:rPr>
      </w:pPr>
    </w:p>
    <w:p w14:paraId="7AD310D6" w14:textId="77777777" w:rsidR="003A5F03" w:rsidRPr="00443944" w:rsidRDefault="003A5F03" w:rsidP="006A42F1">
      <w:pPr>
        <w:pStyle w:val="Heading3"/>
        <w:spacing w:before="0" w:after="0"/>
        <w:rPr>
          <w:lang w:val="sv-SE"/>
        </w:rPr>
      </w:pPr>
      <w:proofErr w:type="spellStart"/>
      <w:r w:rsidRPr="00443944">
        <w:rPr>
          <w:lang w:val="sv-SE"/>
        </w:rPr>
        <w:t>Authors</w:t>
      </w:r>
      <w:proofErr w:type="spellEnd"/>
    </w:p>
    <w:p w14:paraId="0E39CBD8" w14:textId="0CC00842" w:rsidR="00B2161C" w:rsidRPr="000D277D" w:rsidRDefault="00B2161C" w:rsidP="006A42F1">
      <w:pPr>
        <w:rPr>
          <w:lang w:val="sv-SE"/>
        </w:rPr>
      </w:pPr>
      <w:r w:rsidRPr="000D277D">
        <w:rPr>
          <w:lang w:val="sv-SE"/>
        </w:rPr>
        <w:t>F</w:t>
      </w:r>
      <w:r w:rsidR="005534CB" w:rsidRPr="000D277D">
        <w:rPr>
          <w:lang w:val="sv-SE"/>
        </w:rPr>
        <w:t>redrik Forsberg</w:t>
      </w:r>
      <w:r w:rsidRPr="000D277D">
        <w:rPr>
          <w:vertAlign w:val="superscript"/>
          <w:lang w:val="sv-SE"/>
        </w:rPr>
        <w:t>1</w:t>
      </w:r>
      <w:r w:rsidR="000D277D" w:rsidRPr="000D277D">
        <w:rPr>
          <w:lang w:val="sv-SE"/>
        </w:rPr>
        <w:t>,</w:t>
      </w:r>
      <w:r w:rsidR="000D277D">
        <w:rPr>
          <w:lang w:val="sv-SE"/>
        </w:rPr>
        <w:t xml:space="preserve"> Jitka Petrlova, Sven Kjellström,</w:t>
      </w:r>
      <w:r w:rsidR="000D277D" w:rsidRPr="000D277D">
        <w:rPr>
          <w:lang w:val="sv-SE"/>
        </w:rPr>
        <w:t xml:space="preserve"> Artur Schmidtchen</w:t>
      </w:r>
      <w:r w:rsidR="000D277D" w:rsidRPr="000D277D">
        <w:rPr>
          <w:vertAlign w:val="superscript"/>
          <w:lang w:val="sv-SE"/>
        </w:rPr>
        <w:t>1</w:t>
      </w:r>
      <w:r w:rsidR="000D277D" w:rsidRPr="000D277D">
        <w:rPr>
          <w:lang w:val="sv-SE"/>
        </w:rPr>
        <w:t>, Johan Malmström</w:t>
      </w:r>
      <w:r w:rsidR="000D277D" w:rsidRPr="000D277D">
        <w:rPr>
          <w:vertAlign w:val="superscript"/>
          <w:lang w:val="sv-SE"/>
        </w:rPr>
        <w:t>1</w:t>
      </w:r>
      <w:r w:rsidR="000D277D" w:rsidRPr="000D277D">
        <w:rPr>
          <w:lang w:val="sv-SE"/>
        </w:rPr>
        <w:t>, Erik Hartman</w:t>
      </w:r>
      <w:r w:rsidR="000D277D">
        <w:rPr>
          <w:vertAlign w:val="superscript"/>
          <w:lang w:val="sv-SE"/>
        </w:rPr>
        <w:t>1</w:t>
      </w:r>
    </w:p>
    <w:p w14:paraId="5A4DD8BC" w14:textId="77777777" w:rsidR="00B2161C" w:rsidRPr="000D277D" w:rsidRDefault="00B2161C" w:rsidP="006A42F1">
      <w:pPr>
        <w:rPr>
          <w:lang w:val="sv-SE"/>
        </w:rPr>
      </w:pPr>
    </w:p>
    <w:p w14:paraId="77809822" w14:textId="77777777" w:rsidR="00B2161C" w:rsidRPr="0033109F" w:rsidRDefault="00B2161C" w:rsidP="006A42F1">
      <w:pPr>
        <w:rPr>
          <w:b/>
        </w:rPr>
      </w:pPr>
      <w:r w:rsidRPr="0033109F">
        <w:rPr>
          <w:b/>
        </w:rPr>
        <w:t>Affiliations</w:t>
      </w:r>
    </w:p>
    <w:p w14:paraId="4B65F57D" w14:textId="04A8B71E" w:rsidR="00B2161C" w:rsidRPr="0033109F" w:rsidRDefault="00B2161C" w:rsidP="005534CB">
      <w:r w:rsidRPr="0033109F">
        <w:t xml:space="preserve">1. </w:t>
      </w:r>
      <w:r w:rsidR="005534CB">
        <w:t>Lund University</w:t>
      </w:r>
    </w:p>
    <w:p w14:paraId="2187A084" w14:textId="10A61D96" w:rsidR="00B2161C" w:rsidRPr="0033109F" w:rsidRDefault="00B2161C" w:rsidP="006A42F1">
      <w:r w:rsidRPr="0033109F">
        <w:t xml:space="preserve">corresponding author: </w:t>
      </w:r>
      <w:r w:rsidR="005534CB">
        <w:t>Fredrik Forsberg</w:t>
      </w:r>
      <w:r w:rsidRPr="0033109F">
        <w:t xml:space="preserve"> (</w:t>
      </w:r>
      <w:r w:rsidR="005534CB">
        <w:t>fredrik.forsberg@med.lu.se</w:t>
      </w:r>
      <w:r w:rsidRPr="0033109F">
        <w:t>)</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commentRangeStart w:id="1"/>
      <w:r w:rsidRPr="0033109F">
        <w:t>Abstract</w:t>
      </w:r>
      <w:commentRangeEnd w:id="1"/>
      <w:r w:rsidR="00872F3D">
        <w:rPr>
          <w:rStyle w:val="CommentReference"/>
          <w:rFonts w:ascii="Calibri" w:hAnsi="Calibri" w:cs="Times New Roman"/>
          <w:b w:val="0"/>
          <w:bCs w:val="0"/>
        </w:rPr>
        <w:commentReference w:id="1"/>
      </w:r>
    </w:p>
    <w:p w14:paraId="21F28B92" w14:textId="66265AF9" w:rsidR="00AE2738" w:rsidRDefault="00292A95" w:rsidP="006A42F1">
      <w:r>
        <w:t>Recently, mass spectrometry based peptidomics studies have proven useful in the identification of biomarkers and bioactive peptide-based therapeutics. Here, we present a dataset consistent of temporal wound fluid peptidomics data from highly defined porcine models. W</w:t>
      </w:r>
      <w:r w:rsidR="00B632E1">
        <w:t xml:space="preserve">ound fluids from </w:t>
      </w:r>
      <w:r>
        <w:t xml:space="preserve">porcine </w:t>
      </w:r>
      <w:r w:rsidR="00B632E1">
        <w:t xml:space="preserve">wounds infected with </w:t>
      </w:r>
      <w:r w:rsidR="00B632E1">
        <w:rPr>
          <w:i/>
          <w:iCs/>
        </w:rPr>
        <w:t xml:space="preserve">Staphylococcus aureus </w:t>
      </w:r>
      <w:r w:rsidR="00B632E1">
        <w:t xml:space="preserve">and </w:t>
      </w:r>
      <w:r w:rsidR="00B632E1">
        <w:rPr>
          <w:i/>
          <w:iCs/>
        </w:rPr>
        <w:t>Pseudomonas aeruginosa</w:t>
      </w:r>
      <w:r w:rsidR="009419EF">
        <w:t xml:space="preserve"> were collected</w:t>
      </w:r>
      <w:r w:rsidR="00B632E1">
        <w:t xml:space="preserve"> at </w:t>
      </w:r>
      <w:r w:rsidR="00400CC1">
        <w:t>different</w:t>
      </w:r>
      <w:r w:rsidR="00B632E1">
        <w:t xml:space="preserve"> time</w:t>
      </w:r>
      <w:r w:rsidR="00400CC1">
        <w:t xml:space="preserve">points of the infection. </w:t>
      </w:r>
      <w:r>
        <w:t>Peptides were extracted from the samples, followed</w:t>
      </w:r>
      <w:r w:rsidR="00CE76C6">
        <w:t xml:space="preserve"> by </w:t>
      </w:r>
      <w:r w:rsidR="0077301C">
        <w:t>liquid chromatography tandem mass spectrometry</w:t>
      </w:r>
      <w:r>
        <w:t xml:space="preserve"> analysis in data dependent acquisition mode</w:t>
      </w:r>
      <w:r w:rsidR="00CE76C6">
        <w:t xml:space="preserve">. </w:t>
      </w:r>
      <w:r w:rsidR="00205745">
        <w:t>Th</w:t>
      </w:r>
      <w:r w:rsidR="009D332F">
        <w:t>e</w:t>
      </w:r>
      <w:r w:rsidR="00205745">
        <w:t xml:space="preserve"> </w:t>
      </w:r>
      <w:r>
        <w:t xml:space="preserve">resulting spectra are deposited, allowing for database searching and subsequent </w:t>
      </w:r>
      <w:proofErr w:type="spellStart"/>
      <w:r>
        <w:t>peptidomic</w:t>
      </w:r>
      <w:proofErr w:type="spellEnd"/>
      <w:r>
        <w:t xml:space="preserve"> analysis</w:t>
      </w:r>
      <w:r w:rsidR="009D332F">
        <w:t xml:space="preserve"> </w:t>
      </w:r>
      <w:r>
        <w:t>of the infected wound fluid peptidome.</w:t>
      </w:r>
    </w:p>
    <w:p w14:paraId="767C5555" w14:textId="77777777" w:rsidR="00AE2738" w:rsidRDefault="00AE2738" w:rsidP="006A42F1"/>
    <w:p w14:paraId="74FFB037" w14:textId="77777777" w:rsidR="006A42F1" w:rsidRPr="0033109F" w:rsidRDefault="006A42F1" w:rsidP="006A42F1"/>
    <w:p w14:paraId="10182A11" w14:textId="77777777" w:rsidR="00C658AC" w:rsidRPr="0033109F" w:rsidRDefault="00C658AC" w:rsidP="006A42F1">
      <w:pPr>
        <w:pStyle w:val="Heading3"/>
        <w:spacing w:before="0" w:after="0"/>
      </w:pPr>
      <w:commentRangeStart w:id="2"/>
      <w:r w:rsidRPr="0033109F">
        <w:t>Background &amp; Summary</w:t>
      </w:r>
      <w:commentRangeEnd w:id="2"/>
      <w:r w:rsidR="00872F3D">
        <w:rPr>
          <w:rStyle w:val="CommentReference"/>
          <w:rFonts w:ascii="Calibri" w:hAnsi="Calibri" w:cs="Times New Roman"/>
          <w:b w:val="0"/>
          <w:bCs w:val="0"/>
        </w:rPr>
        <w:commentReference w:id="2"/>
      </w:r>
    </w:p>
    <w:p w14:paraId="291CE428" w14:textId="620EFF08" w:rsidR="00A178EF" w:rsidRDefault="00292A95" w:rsidP="006A42F1">
      <w:r>
        <w:t>Peptides are short sequences of amino acids which are naturally produced in organisms, both through the translation of mRNA but importantly also through the degradation of proteins. These peptides play important roles in different biological systems, such as messengers in signalling pathways [</w:t>
      </w:r>
      <w:hyperlink r:id="rId12" w:history="1">
        <w:r w:rsidRPr="00400CC1">
          <w:rPr>
            <w:rStyle w:val="Hyperlink"/>
          </w:rPr>
          <w:t>https://www.sciencedirect.com/topics/neuroscience/peptide-hormone</w:t>
        </w:r>
      </w:hyperlink>
      <w:r>
        <w:t>]  and by providing antimicrobial properties during infection [</w:t>
      </w:r>
      <w:hyperlink r:id="rId13" w:history="1">
        <w:r w:rsidRPr="00400CC1">
          <w:rPr>
            <w:rStyle w:val="Hyperlink"/>
          </w:rPr>
          <w:t>https://www.nature.com/articles/s41467-018-05242-0</w:t>
        </w:r>
      </w:hyperlink>
      <w:r>
        <w:t xml:space="preserve">, </w:t>
      </w:r>
      <w:hyperlink r:id="rId14" w:history="1">
        <w:r w:rsidRPr="00400CC1">
          <w:rPr>
            <w:rStyle w:val="Hyperlink"/>
          </w:rPr>
          <w:t>https://www.frontiersin.org/journals/microbiology/articles/10.3389/fmicb.2020.582779/full</w:t>
        </w:r>
      </w:hyperlink>
      <w:r>
        <w:t xml:space="preserve">, </w:t>
      </w:r>
      <w:hyperlink r:id="rId15" w:history="1">
        <w:r w:rsidRPr="00330EC1">
          <w:rPr>
            <w:rStyle w:val="Hyperlink"/>
          </w:rPr>
          <w:t>https://www.nature.com/articles/s41573-019-0058-8</w:t>
        </w:r>
      </w:hyperlink>
      <w:r>
        <w:t xml:space="preserve">]). </w:t>
      </w:r>
      <w:r w:rsidR="00A178EF">
        <w:t xml:space="preserve">Peptidomics is the study of </w:t>
      </w:r>
      <w:r>
        <w:t xml:space="preserve">large amounts of </w:t>
      </w:r>
      <w:r w:rsidR="00A178EF">
        <w:t xml:space="preserve">peptides </w:t>
      </w:r>
      <w:r>
        <w:t>from</w:t>
      </w:r>
      <w:r w:rsidR="00A178EF">
        <w:t xml:space="preserve"> biological samples. </w:t>
      </w:r>
      <w:r>
        <w:t xml:space="preserve">Identification and </w:t>
      </w:r>
      <w:commentRangeStart w:id="3"/>
      <w:r>
        <w:t>quantification</w:t>
      </w:r>
      <w:commentRangeEnd w:id="3"/>
      <w:r w:rsidR="00E73640">
        <w:rPr>
          <w:rStyle w:val="CommentReference"/>
        </w:rPr>
        <w:commentReference w:id="3"/>
      </w:r>
      <w:r>
        <w:t xml:space="preserve"> of peptides is necessary to conduct peptidomic analyses. Commonly,</w:t>
      </w:r>
      <w:r w:rsidR="00A178EF">
        <w:t xml:space="preserve"> liquid chromatographic</w:t>
      </w:r>
      <w:r w:rsidR="00924628">
        <w:t xml:space="preserve"> (LC)</w:t>
      </w:r>
      <w:r w:rsidR="00A178EF">
        <w:t xml:space="preserve"> separation followed by mass spectrometry</w:t>
      </w:r>
      <w:r w:rsidR="00924628">
        <w:t xml:space="preserve"> (MS)</w:t>
      </w:r>
      <w:r>
        <w:t xml:space="preserve"> analysis is used for this purpose</w:t>
      </w:r>
      <w:r w:rsidR="00A178EF">
        <w:t xml:space="preserve"> [</w:t>
      </w:r>
      <w:hyperlink r:id="rId16" w:history="1">
        <w:r w:rsidR="00A178EF" w:rsidRPr="00400CC1">
          <w:rPr>
            <w:rStyle w:val="Hyperlink"/>
          </w:rPr>
          <w:t>https://link.springer.com/protocol/10.1007/978-1-0716-3646-6_1</w:t>
        </w:r>
      </w:hyperlink>
      <w:r w:rsidR="00A178EF">
        <w:t>].</w:t>
      </w:r>
      <w:del w:id="4" w:author="Fredrik Forsberg" w:date="2024-08-23T11:31:00Z" w16du:dateUtc="2024-08-23T09:31:00Z">
        <w:r w:rsidR="00A178EF" w:rsidDel="00E73640">
          <w:delText>.</w:delText>
        </w:r>
      </w:del>
    </w:p>
    <w:p w14:paraId="1BCEFB4D" w14:textId="77777777" w:rsidR="00A178EF" w:rsidRDefault="00A178EF" w:rsidP="006A42F1"/>
    <w:p w14:paraId="4D0BCA09" w14:textId="1AC00496" w:rsidR="005811BB" w:rsidRDefault="00CE1D4E" w:rsidP="006A42F1">
      <w:r>
        <w:lastRenderedPageBreak/>
        <w:t xml:space="preserve">During wound infection, a mix of host and pathogen derived proteases create </w:t>
      </w:r>
      <w:r w:rsidR="005811BB">
        <w:t>an environment with increased proteolytic activity</w:t>
      </w:r>
      <w:r w:rsidR="00AB1B78">
        <w:t>, utilized by both the host and the pathogen</w:t>
      </w:r>
      <w:r w:rsidR="005811BB">
        <w:t xml:space="preserve"> [</w:t>
      </w:r>
      <w:hyperlink r:id="rId17" w:history="1">
        <w:r w:rsidR="005811BB" w:rsidRPr="005811BB">
          <w:rPr>
            <w:rStyle w:val="Hyperlink"/>
          </w:rPr>
          <w:t>https://onlinelibrary.wiley.com/doi/10.1046/j.1524-475X.1999.00433.x</w:t>
        </w:r>
      </w:hyperlink>
      <w:r w:rsidR="005811BB">
        <w:t xml:space="preserve">, </w:t>
      </w:r>
      <w:hyperlink r:id="rId18" w:history="1">
        <w:r w:rsidR="005811BB" w:rsidRPr="00244E66">
          <w:rPr>
            <w:rStyle w:val="Hyperlink"/>
          </w:rPr>
          <w:t>https://www.magonlinelibrary.com/doi/full/10.12968/jowc.2022.31.4.352</w:t>
        </w:r>
      </w:hyperlink>
      <w:r w:rsidR="00AB1B78">
        <w:t xml:space="preserve">, </w:t>
      </w:r>
      <w:hyperlink r:id="rId19" w:history="1">
        <w:r w:rsidR="00AB1B78" w:rsidRPr="00244E66">
          <w:rPr>
            <w:rStyle w:val="Hyperlink"/>
          </w:rPr>
          <w:t>https://www.mcponline.org/article/S1535-9476(20)33742-7/fulltext</w:t>
        </w:r>
      </w:hyperlink>
      <w:r w:rsidR="00AB1B78">
        <w:t xml:space="preserve">]. </w:t>
      </w:r>
      <w:r w:rsidR="00DF2456">
        <w:t xml:space="preserve">By </w:t>
      </w:r>
      <w:r w:rsidR="00292A95">
        <w:t>investigating</w:t>
      </w:r>
      <w:r w:rsidR="00DF2456">
        <w:t xml:space="preserve"> the resulting peptidome during </w:t>
      </w:r>
      <w:r w:rsidR="002F0B5D">
        <w:t xml:space="preserve">different </w:t>
      </w:r>
      <w:r w:rsidR="00DF2456">
        <w:t>wound infection</w:t>
      </w:r>
      <w:r w:rsidR="002F0B5D">
        <w:t xml:space="preserve"> conditions</w:t>
      </w:r>
      <w:r w:rsidR="00DF2456">
        <w:t xml:space="preserve">, further understanding of this environment could be gained. </w:t>
      </w:r>
    </w:p>
    <w:p w14:paraId="3B8343F7" w14:textId="77777777" w:rsidR="00390FA3" w:rsidRDefault="00390FA3" w:rsidP="006A42F1"/>
    <w:p w14:paraId="30C5FF0E" w14:textId="4AA8E443" w:rsidR="00F964DB" w:rsidRDefault="00390FA3" w:rsidP="006A42F1">
      <w:r>
        <w:t xml:space="preserve">As </w:t>
      </w:r>
      <w:r w:rsidR="00961624">
        <w:t xml:space="preserve">chronic wounds </w:t>
      </w:r>
      <w:r w:rsidR="00F210CC">
        <w:t>have a large economic burden on  society and life quality burden</w:t>
      </w:r>
      <w:r w:rsidR="002334BD">
        <w:t xml:space="preserve"> for</w:t>
      </w:r>
      <w:r w:rsidR="00F210CC">
        <w:t xml:space="preserve"> patients, which </w:t>
      </w:r>
      <w:r w:rsidR="002334BD">
        <w:t>are</w:t>
      </w:r>
      <w:r w:rsidR="00F210CC">
        <w:t xml:space="preserve"> likely to increase with an aging population and more life-style related diseases [</w:t>
      </w:r>
      <w:hyperlink r:id="rId20" w:history="1">
        <w:r w:rsidR="00F210CC" w:rsidRPr="00244E66">
          <w:rPr>
            <w:rStyle w:val="Hyperlink"/>
          </w:rPr>
          <w:t>https://pubmed.ncbi.nlm.nih.gov/28118847</w:t>
        </w:r>
      </w:hyperlink>
      <w:r w:rsidR="00F210CC">
        <w:t>]</w:t>
      </w:r>
      <w:r w:rsidR="002F0B5D">
        <w:t>, aiding the progress of understanding and treating is of high value</w:t>
      </w:r>
      <w:r w:rsidR="002334BD">
        <w:t>.</w:t>
      </w:r>
      <w:r w:rsidR="00F210CC">
        <w:t xml:space="preserve"> </w:t>
      </w:r>
      <w:r w:rsidR="002334BD">
        <w:t xml:space="preserve">Another concern that needs </w:t>
      </w:r>
      <w:r w:rsidR="0047449B">
        <w:t>addressing</w:t>
      </w:r>
      <w:r w:rsidR="002334BD">
        <w:t xml:space="preserve"> is p</w:t>
      </w:r>
      <w:r w:rsidR="00F210CC">
        <w:t xml:space="preserve">athogens such as </w:t>
      </w:r>
      <w:r w:rsidR="00F210CC">
        <w:rPr>
          <w:i/>
          <w:iCs/>
        </w:rPr>
        <w:t xml:space="preserve">Staphylococcus aureus </w:t>
      </w:r>
      <w:r w:rsidR="00F210CC">
        <w:t xml:space="preserve">and </w:t>
      </w:r>
      <w:r w:rsidR="00F210CC">
        <w:rPr>
          <w:i/>
          <w:iCs/>
        </w:rPr>
        <w:t>Pseudomonas aeruginosa</w:t>
      </w:r>
      <w:r w:rsidR="00F210CC">
        <w:t xml:space="preserve"> </w:t>
      </w:r>
      <w:r w:rsidR="009051A7">
        <w:t>being two of the most prevalent bacteria in wound infection</w:t>
      </w:r>
      <w:r w:rsidR="00A3229A">
        <w:t xml:space="preserve"> [</w:t>
      </w:r>
      <w:hyperlink r:id="rId21" w:history="1">
        <w:r w:rsidR="00A3229A" w:rsidRPr="00244E66">
          <w:rPr>
            <w:rStyle w:val="Hyperlink"/>
          </w:rPr>
          <w:t>https://www.mdpi.com/2079-6382/10/10/1162</w:t>
        </w:r>
      </w:hyperlink>
      <w:r w:rsidR="00A3229A">
        <w:t>]</w:t>
      </w:r>
      <w:r w:rsidR="009051A7">
        <w:t xml:space="preserve">, and being ranked as being of high and critical priority respectively by the World Health Organization </w:t>
      </w:r>
      <w:r w:rsidR="00A3229A">
        <w:t>due to their developed resistance against current antibiotics</w:t>
      </w:r>
      <w:r w:rsidR="009051A7">
        <w:t xml:space="preserve"> [</w:t>
      </w:r>
      <w:hyperlink r:id="rId22" w:history="1">
        <w:r w:rsidR="009051A7" w:rsidRPr="00244E66">
          <w:rPr>
            <w:rStyle w:val="Hyperlink"/>
          </w:rPr>
          <w:t>https://www.who.int/publications/i/item/WHO-EMP-IAU-2017.12</w:t>
        </w:r>
      </w:hyperlink>
      <w:r w:rsidR="00A3229A">
        <w:t>].</w:t>
      </w:r>
      <w:r w:rsidR="009051A7">
        <w:t xml:space="preserve"> </w:t>
      </w:r>
    </w:p>
    <w:p w14:paraId="2BA2F8E0" w14:textId="77777777" w:rsidR="009D332F" w:rsidRDefault="009D332F" w:rsidP="006A42F1"/>
    <w:p w14:paraId="6BDF1356" w14:textId="6E27EE29" w:rsidR="00262168" w:rsidRDefault="00262168" w:rsidP="006A42F1">
      <w:r>
        <w:t>This study was carried out to identify differences in the peptidomic landscape of wound fluids depending on the presence and type of pathogenic bacteria</w:t>
      </w:r>
      <w:r w:rsidR="00902DF3">
        <w:t>,</w:t>
      </w:r>
      <w:r w:rsidR="00476CA4">
        <w:t xml:space="preserve"> while</w:t>
      </w:r>
      <w:r w:rsidR="00902DF3">
        <w:t xml:space="preserve"> also</w:t>
      </w:r>
      <w:r w:rsidR="00476CA4">
        <w:t xml:space="preserve"> employing a newly developed analysis algorithm with the potential to remove </w:t>
      </w:r>
      <w:r w:rsidR="00902DF3">
        <w:t>large amounts of redundancy in peptidomic datasets [</w:t>
      </w:r>
      <w:hyperlink r:id="rId23" w:history="1">
        <w:r w:rsidR="008352DB" w:rsidRPr="008352DB">
          <w:rPr>
            <w:rStyle w:val="Hyperlink"/>
          </w:rPr>
          <w:t>https://www.nature.com/articles/s41467-024-51589-y</w:t>
        </w:r>
      </w:hyperlink>
      <w:r w:rsidR="00902DF3">
        <w:t>].</w:t>
      </w:r>
      <w:r w:rsidR="00983628">
        <w:t xml:space="preserve"> </w:t>
      </w:r>
      <w:r w:rsidR="00924628">
        <w:t>This was done by generating MS data from wound fluids derived from infected pig wounds</w:t>
      </w:r>
      <w:r w:rsidR="00390FA3">
        <w:t xml:space="preserve"> (</w:t>
      </w:r>
      <w:r w:rsidR="0057349D">
        <w:t>Fig.</w:t>
      </w:r>
      <w:r w:rsidR="00390FA3">
        <w:t xml:space="preserve"> 1)</w:t>
      </w:r>
      <w:r w:rsidR="00924628">
        <w:t xml:space="preserve">. </w:t>
      </w:r>
      <w:commentRangeStart w:id="5"/>
      <w:ins w:id="6" w:author="Erik Hartman" w:date="2024-08-23T10:01:00Z" w16du:dateUtc="2024-08-23T08:01:00Z">
        <w:r w:rsidR="00292A95">
          <w:t>Here, we prese</w:t>
        </w:r>
      </w:ins>
      <w:ins w:id="7" w:author="Erik Hartman" w:date="2024-08-23T10:02:00Z" w16du:dateUtc="2024-08-23T08:02:00Z">
        <w:r w:rsidR="00292A95">
          <w:t xml:space="preserve">nt </w:t>
        </w:r>
      </w:ins>
      <w:ins w:id="8" w:author="Fredrik Forsberg" w:date="2024-08-23T14:22:00Z" w16du:dateUtc="2024-08-23T12:22:00Z">
        <w:r w:rsidR="009F097D">
          <w:t xml:space="preserve">the generated dataset </w:t>
        </w:r>
      </w:ins>
      <w:ins w:id="9" w:author="Fredrik Forsberg" w:date="2024-08-23T14:23:00Z" w16du:dateUtc="2024-08-23T12:23:00Z">
        <w:r w:rsidR="009F097D">
          <w:t>before and after database search</w:t>
        </w:r>
      </w:ins>
      <w:ins w:id="10" w:author="Fredrik Forsberg" w:date="2024-08-23T14:24:00Z" w16du:dateUtc="2024-08-23T12:24:00Z">
        <w:r w:rsidR="009F097D">
          <w:t>, which could be investigated to search for peptides</w:t>
        </w:r>
      </w:ins>
      <w:ins w:id="11" w:author="Fredrik Forsberg" w:date="2024-08-23T14:32:00Z" w16du:dateUtc="2024-08-23T12:32:00Z">
        <w:r w:rsidR="0057349D">
          <w:t xml:space="preserve"> related to the different infection conditions.</w:t>
        </w:r>
      </w:ins>
      <w:commentRangeEnd w:id="5"/>
      <w:ins w:id="12" w:author="Fredrik Forsberg" w:date="2024-08-23T14:33:00Z" w16du:dateUtc="2024-08-23T12:33:00Z">
        <w:r w:rsidR="0057349D">
          <w:rPr>
            <w:rStyle w:val="CommentReference"/>
          </w:rPr>
          <w:commentReference w:id="5"/>
        </w:r>
      </w:ins>
    </w:p>
    <w:p w14:paraId="133B584E" w14:textId="77777777" w:rsidR="00262168" w:rsidRPr="0033109F" w:rsidRDefault="00262168" w:rsidP="006A42F1"/>
    <w:p w14:paraId="5360E600" w14:textId="77777777" w:rsidR="006A42F1" w:rsidRDefault="00C658AC" w:rsidP="006A42F1">
      <w:pPr>
        <w:pStyle w:val="Heading3"/>
        <w:spacing w:before="0" w:after="0"/>
      </w:pPr>
      <w:commentRangeStart w:id="13"/>
      <w:r w:rsidRPr="0033109F">
        <w:t>Methods</w:t>
      </w:r>
      <w:commentRangeEnd w:id="13"/>
      <w:r w:rsidR="00872F3D">
        <w:rPr>
          <w:rStyle w:val="CommentReference"/>
          <w:rFonts w:ascii="Calibri" w:hAnsi="Calibri" w:cs="Times New Roman"/>
          <w:b w:val="0"/>
          <w:bCs w:val="0"/>
        </w:rPr>
        <w:commentReference w:id="13"/>
      </w:r>
    </w:p>
    <w:p w14:paraId="3520182B" w14:textId="51C66C55" w:rsidR="00292A95" w:rsidRDefault="00292A95" w:rsidP="00292A95">
      <w:pPr>
        <w:rPr>
          <w:b/>
          <w:bCs/>
        </w:rPr>
      </w:pPr>
      <w:r>
        <w:rPr>
          <w:b/>
          <w:bCs/>
        </w:rPr>
        <w:t>Study design</w:t>
      </w:r>
    </w:p>
    <w:p w14:paraId="02FC0AC8" w14:textId="50E44F71" w:rsidR="00292A95" w:rsidRDefault="00292A95" w:rsidP="00292A95">
      <w:r>
        <w:t xml:space="preserve">The data generated in this study was utilized to </w:t>
      </w:r>
      <w:proofErr w:type="spellStart"/>
      <w:r>
        <w:t>analyze</w:t>
      </w:r>
      <w:proofErr w:type="spellEnd"/>
      <w:r>
        <w:t xml:space="preserve"> the </w:t>
      </w:r>
      <w:proofErr w:type="spellStart"/>
      <w:r>
        <w:t>peptidomic</w:t>
      </w:r>
      <w:proofErr w:type="spellEnd"/>
      <w:r>
        <w:t xml:space="preserve"> landscape of infected wounds in Hartman et al. (2024). Briefly, wounds were generated on Göttingen minipigs, whereafter they were infected with either </w:t>
      </w:r>
      <w:r>
        <w:rPr>
          <w:i/>
          <w:iCs/>
        </w:rPr>
        <w:t xml:space="preserve">S. aureus </w:t>
      </w:r>
      <w:r>
        <w:t xml:space="preserve">or </w:t>
      </w:r>
      <w:r>
        <w:rPr>
          <w:i/>
          <w:iCs/>
        </w:rPr>
        <w:t>P. aeruginosa</w:t>
      </w:r>
      <w:r>
        <w:t xml:space="preserve">, or not infected and used as control. Wound dressings were placed on the wounds, which absorbed the wound fluid generated in the wound healing process. The dressings were collected every 24 hours for 2-3 days depending on the sample type </w:t>
      </w:r>
      <w:r w:rsidR="0057349D">
        <w:t>(F</w:t>
      </w:r>
      <w:r>
        <w:t xml:space="preserve">ig. 1). Four of the wounds infected by </w:t>
      </w:r>
      <w:r>
        <w:rPr>
          <w:i/>
          <w:iCs/>
        </w:rPr>
        <w:t xml:space="preserve">S. aureus </w:t>
      </w:r>
      <w:r>
        <w:t xml:space="preserve">on day 1 were infected with </w:t>
      </w:r>
      <w:r>
        <w:rPr>
          <w:i/>
          <w:iCs/>
        </w:rPr>
        <w:t xml:space="preserve">P. aeruginosa </w:t>
      </w:r>
      <w:r>
        <w:t xml:space="preserve">on day 2, creating a double infection. Additionally, some of the wounds infected by </w:t>
      </w:r>
      <w:r>
        <w:rPr>
          <w:i/>
          <w:iCs/>
        </w:rPr>
        <w:t xml:space="preserve">S. aureus </w:t>
      </w:r>
      <w:r>
        <w:t xml:space="preserve">were contaminated by </w:t>
      </w:r>
      <w:r>
        <w:rPr>
          <w:i/>
          <w:iCs/>
        </w:rPr>
        <w:t>P. aeruginosa</w:t>
      </w:r>
      <w:ins w:id="14" w:author="Fredrik Forsberg" w:date="2024-08-23T11:40:00Z" w16du:dateUtc="2024-08-23T09:40:00Z">
        <w:r w:rsidR="002215A8">
          <w:rPr>
            <w:i/>
            <w:iCs/>
          </w:rPr>
          <w:t xml:space="preserve"> </w:t>
        </w:r>
      </w:ins>
      <w:ins w:id="15" w:author="Fredrik Forsberg" w:date="2024-08-23T11:41:00Z" w16du:dateUtc="2024-08-23T09:41:00Z">
        <w:r w:rsidR="002215A8">
          <w:t>on the infection day</w:t>
        </w:r>
      </w:ins>
      <w:r>
        <w:t>, creating a</w:t>
      </w:r>
      <w:del w:id="16" w:author="Fredrik Forsberg" w:date="2024-08-23T11:41:00Z" w16du:dateUtc="2024-08-23T09:41:00Z">
        <w:r w:rsidDel="002215A8">
          <w:delText>nother</w:delText>
        </w:r>
      </w:del>
      <w:r>
        <w:t xml:space="preserve"> set of samples which undergo a</w:t>
      </w:r>
      <w:ins w:id="17" w:author="Fredrik Forsberg" w:date="2024-08-23T11:41:00Z" w16du:dateUtc="2024-08-23T09:41:00Z">
        <w:r w:rsidR="002215A8">
          <w:t>n accidental</w:t>
        </w:r>
      </w:ins>
      <w:r>
        <w:t xml:space="preserve"> double infection. </w:t>
      </w:r>
    </w:p>
    <w:p w14:paraId="50DF9D4C" w14:textId="77777777" w:rsidR="00292A95" w:rsidRDefault="00292A95" w:rsidP="00292A95"/>
    <w:p w14:paraId="15A66165" w14:textId="1B34E4BE" w:rsidR="00292A95" w:rsidRPr="00292A95" w:rsidRDefault="00292A95" w:rsidP="00292A95">
      <w:pPr>
        <w:rPr>
          <w:rPrChange w:id="18" w:author="Erik Hartman" w:date="2024-08-23T10:16:00Z" w16du:dateUtc="2024-08-23T08:16:00Z">
            <w:rPr>
              <w:b/>
              <w:bCs/>
            </w:rPr>
          </w:rPrChange>
        </w:rPr>
      </w:pPr>
      <w:r>
        <w:t xml:space="preserve">The proteomic content of the samples was discarded by filtration, and the subsequent </w:t>
      </w:r>
      <w:proofErr w:type="spellStart"/>
      <w:r>
        <w:t>peptidomic</w:t>
      </w:r>
      <w:proofErr w:type="spellEnd"/>
      <w:r>
        <w:t xml:space="preserve"> sample was </w:t>
      </w:r>
      <w:proofErr w:type="spellStart"/>
      <w:r>
        <w:t>analyzed</w:t>
      </w:r>
      <w:proofErr w:type="spellEnd"/>
      <w:r>
        <w:t xml:space="preserve"> with liquid chromatography tandem mass spectrometry (LC-MS/MS) in data dependent acquisition mode on a</w:t>
      </w:r>
      <w:ins w:id="19" w:author="Fredrik Forsberg" w:date="2024-08-23T11:41:00Z" w16du:dateUtc="2024-08-23T09:41:00Z">
        <w:r w:rsidR="002215A8">
          <w:t>n</w:t>
        </w:r>
      </w:ins>
      <w:r>
        <w:t xml:space="preserve"> </w:t>
      </w:r>
      <w:del w:id="20" w:author="Fredrik Forsberg" w:date="2024-08-23T11:41:00Z" w16du:dateUtc="2024-08-23T09:41:00Z">
        <w:r w:rsidDel="002215A8">
          <w:delText xml:space="preserve">XXX </w:delText>
        </w:r>
      </w:del>
      <w:ins w:id="21" w:author="Fredrik Forsberg" w:date="2024-08-23T11:41:00Z" w16du:dateUtc="2024-08-23T09:41:00Z">
        <w:r w:rsidR="002215A8">
          <w:t xml:space="preserve"> </w:t>
        </w:r>
        <w:proofErr w:type="spellStart"/>
        <w:r w:rsidR="002215A8">
          <w:t>Evosep</w:t>
        </w:r>
        <w:proofErr w:type="spellEnd"/>
        <w:r w:rsidR="002215A8">
          <w:t xml:space="preserve"> One LC</w:t>
        </w:r>
      </w:ins>
      <w:ins w:id="22" w:author="Fredrik Forsberg" w:date="2024-08-23T11:42:00Z" w16du:dateUtc="2024-08-23T09:42:00Z">
        <w:r w:rsidR="002215A8">
          <w:t xml:space="preserve"> (</w:t>
        </w:r>
        <w:proofErr w:type="spellStart"/>
        <w:r w:rsidR="002215A8">
          <w:t>Evosep</w:t>
        </w:r>
        <w:proofErr w:type="spellEnd"/>
        <w:r w:rsidR="002215A8">
          <w:t>, Denmark)</w:t>
        </w:r>
      </w:ins>
      <w:ins w:id="23" w:author="Fredrik Forsberg" w:date="2024-08-23T11:41:00Z" w16du:dateUtc="2024-08-23T09:41:00Z">
        <w:r w:rsidR="002215A8">
          <w:t xml:space="preserve"> coupled to</w:t>
        </w:r>
      </w:ins>
      <w:ins w:id="24" w:author="Fredrik Forsberg" w:date="2024-08-23T11:42:00Z" w16du:dateUtc="2024-08-23T09:42:00Z">
        <w:r w:rsidR="002215A8">
          <w:t xml:space="preserve"> a </w:t>
        </w:r>
        <w:proofErr w:type="spellStart"/>
        <w:r w:rsidR="002215A8">
          <w:t>timsTOF</w:t>
        </w:r>
        <w:proofErr w:type="spellEnd"/>
        <w:r w:rsidR="002215A8">
          <w:t xml:space="preserve"> Pro MS (Bruker, USA)</w:t>
        </w:r>
      </w:ins>
      <w:del w:id="25" w:author="Fredrik Forsberg" w:date="2024-08-23T11:42:00Z" w16du:dateUtc="2024-08-23T09:42:00Z">
        <w:r w:rsidDel="002215A8">
          <w:delText>instrument</w:delText>
        </w:r>
      </w:del>
      <w:r>
        <w:t>. A stratified blinded random subset of samples from day 1, containing 4 samples from each</w:t>
      </w:r>
      <w:ins w:id="26" w:author="Fredrik Forsberg" w:date="2024-08-23T11:42:00Z" w16du:dateUtc="2024-08-23T09:42:00Z">
        <w:r w:rsidR="002215A8">
          <w:t xml:space="preserve"> single infection and control</w:t>
        </w:r>
      </w:ins>
      <w:r>
        <w:t xml:space="preserve"> condition, were re-</w:t>
      </w:r>
      <w:proofErr w:type="spellStart"/>
      <w:r>
        <w:t>analyzed</w:t>
      </w:r>
      <w:proofErr w:type="spellEnd"/>
      <w:r>
        <w:t>. The re-analysis was conducted XX months after the original samples</w:t>
      </w:r>
      <w:ins w:id="27" w:author="Fredrik Forsberg" w:date="2024-08-23T11:43:00Z" w16du:dateUtc="2024-08-23T09:43:00Z">
        <w:r w:rsidR="002215A8">
          <w:t xml:space="preserve"> using the same conditions except for that the MS had been changed to</w:t>
        </w:r>
      </w:ins>
      <w:del w:id="28" w:author="Fredrik Forsberg" w:date="2024-08-23T11:43:00Z" w16du:dateUtc="2024-08-23T09:43:00Z">
        <w:r w:rsidDel="002215A8">
          <w:delText xml:space="preserve"> o</w:delText>
        </w:r>
      </w:del>
      <w:del w:id="29" w:author="Fredrik Forsberg" w:date="2024-08-23T11:44:00Z" w16du:dateUtc="2024-08-23T09:44:00Z">
        <w:r w:rsidDel="002215A8">
          <w:delText>n</w:delText>
        </w:r>
      </w:del>
      <w:r>
        <w:t xml:space="preserve"> a</w:t>
      </w:r>
      <w:ins w:id="30" w:author="Fredrik Forsberg" w:date="2024-08-23T11:43:00Z" w16du:dateUtc="2024-08-23T09:43:00Z">
        <w:r w:rsidR="002215A8">
          <w:t xml:space="preserve"> </w:t>
        </w:r>
        <w:proofErr w:type="spellStart"/>
        <w:r w:rsidR="002215A8">
          <w:t>timsTOF</w:t>
        </w:r>
        <w:proofErr w:type="spellEnd"/>
        <w:r w:rsidR="002215A8">
          <w:t xml:space="preserve"> HT</w:t>
        </w:r>
      </w:ins>
      <w:ins w:id="31" w:author="Fredrik Forsberg" w:date="2024-08-23T11:44:00Z" w16du:dateUtc="2024-08-23T09:44:00Z">
        <w:r w:rsidR="002215A8">
          <w:t xml:space="preserve"> (Bruker, USA)</w:t>
        </w:r>
      </w:ins>
      <w:del w:id="32" w:author="Fredrik Forsberg" w:date="2024-08-23T11:43:00Z" w16du:dateUtc="2024-08-23T09:43:00Z">
        <w:r w:rsidDel="002215A8">
          <w:delText xml:space="preserve"> new instrument</w:delText>
        </w:r>
      </w:del>
      <w:r>
        <w:t xml:space="preserve">.  </w:t>
      </w:r>
    </w:p>
    <w:p w14:paraId="2CD59D69" w14:textId="77777777" w:rsidR="00292A95" w:rsidRPr="00292A95" w:rsidRDefault="00292A95">
      <w:pPr>
        <w:pPrChange w:id="33" w:author="Erik Hartman" w:date="2024-08-23T10:07:00Z" w16du:dateUtc="2024-08-23T08:07:00Z">
          <w:pPr>
            <w:pStyle w:val="Heading3"/>
            <w:spacing w:before="0" w:after="0"/>
          </w:pPr>
        </w:pPrChange>
      </w:pPr>
    </w:p>
    <w:p w14:paraId="190B9029" w14:textId="4CA71875" w:rsidR="00491CED" w:rsidRPr="00BC1130" w:rsidRDefault="00491CED" w:rsidP="006A42F1">
      <w:pPr>
        <w:rPr>
          <w:b/>
          <w:bCs/>
        </w:rPr>
      </w:pPr>
      <w:r w:rsidRPr="00BC1130">
        <w:rPr>
          <w:b/>
          <w:bCs/>
        </w:rPr>
        <w:t>Pig</w:t>
      </w:r>
      <w:r w:rsidR="00412CF4" w:rsidRPr="00BC1130">
        <w:rPr>
          <w:b/>
          <w:bCs/>
        </w:rPr>
        <w:t xml:space="preserve"> acute</w:t>
      </w:r>
      <w:r w:rsidRPr="00BC1130">
        <w:rPr>
          <w:b/>
          <w:bCs/>
        </w:rPr>
        <w:t xml:space="preserve"> wound</w:t>
      </w:r>
      <w:r w:rsidR="00412CF4" w:rsidRPr="00BC1130">
        <w:rPr>
          <w:b/>
          <w:bCs/>
        </w:rPr>
        <w:t xml:space="preserve"> fluid collection</w:t>
      </w:r>
    </w:p>
    <w:p w14:paraId="3AAF3DA0" w14:textId="43726780" w:rsidR="00B826A5" w:rsidRDefault="00476CA4" w:rsidP="006A42F1">
      <w:r>
        <w:t>P</w:t>
      </w:r>
      <w:r w:rsidR="00B409B5">
        <w:t xml:space="preserve">artial thickness wounds were induced to Göttingen minipigs, which were then either infected with </w:t>
      </w:r>
      <w:r w:rsidR="00B409B5">
        <w:rPr>
          <w:i/>
          <w:iCs/>
        </w:rPr>
        <w:t xml:space="preserve">S. aureus </w:t>
      </w:r>
      <w:r w:rsidR="00B409B5">
        <w:t xml:space="preserve">or </w:t>
      </w:r>
      <w:proofErr w:type="spellStart"/>
      <w:proofErr w:type="gramStart"/>
      <w:r w:rsidR="00B409B5">
        <w:rPr>
          <w:i/>
          <w:iCs/>
        </w:rPr>
        <w:t>P.aeruginosa</w:t>
      </w:r>
      <w:proofErr w:type="spellEnd"/>
      <w:proofErr w:type="gramEnd"/>
      <w:r w:rsidR="00B409B5">
        <w:t>, or kept uninfected</w:t>
      </w:r>
      <w:r w:rsidR="00B826A5">
        <w:t xml:space="preserve"> as control samples</w:t>
      </w:r>
      <w:del w:id="34" w:author="Fredrik Forsberg" w:date="2024-08-23T11:55:00Z" w16du:dateUtc="2024-08-23T09:55:00Z">
        <w:r w:rsidDel="008212D2">
          <w:delText xml:space="preserve"> [cite pig model paper]</w:delText>
        </w:r>
      </w:del>
      <w:r w:rsidR="00B409B5">
        <w:t xml:space="preserve">. </w:t>
      </w:r>
      <w:r w:rsidR="00A7062F">
        <w:t>Polyurethane dressing</w:t>
      </w:r>
      <w:r w:rsidR="00BB0D06">
        <w:t>s</w:t>
      </w:r>
      <w:r w:rsidR="00A7062F">
        <w:t xml:space="preserve"> w</w:t>
      </w:r>
      <w:r w:rsidR="00BB0D06">
        <w:t>ere</w:t>
      </w:r>
      <w:r w:rsidR="00A7062F">
        <w:t xml:space="preserve"> used to dress the wounds </w:t>
      </w:r>
      <w:r w:rsidR="00BB0D06">
        <w:t xml:space="preserve">and were changed after 24 and 48 hours. The </w:t>
      </w:r>
      <w:r w:rsidR="00092F42">
        <w:t xml:space="preserve">old </w:t>
      </w:r>
      <w:r w:rsidR="00BB0D06">
        <w:t xml:space="preserve">dressings were soaked in 10 mM Tris, and the fluids were </w:t>
      </w:r>
      <w:r w:rsidR="009529B6">
        <w:t xml:space="preserve">extracted </w:t>
      </w:r>
      <w:r w:rsidR="00786DCF">
        <w:t xml:space="preserve">using a </w:t>
      </w:r>
      <w:r w:rsidR="00786DCF">
        <w:lastRenderedPageBreak/>
        <w:t xml:space="preserve">syringe. </w:t>
      </w:r>
      <w:r w:rsidR="00092F42">
        <w:t xml:space="preserve">A subset of the </w:t>
      </w:r>
      <w:r w:rsidR="00092F42">
        <w:rPr>
          <w:i/>
          <w:iCs/>
        </w:rPr>
        <w:t xml:space="preserve">S. aureus </w:t>
      </w:r>
      <w:r w:rsidR="00092F42">
        <w:t>infected wounds was</w:t>
      </w:r>
      <w:r w:rsidR="008F62FF">
        <w:t xml:space="preserve"> accidentally cross contaminated with </w:t>
      </w:r>
      <w:r w:rsidR="008F62FF">
        <w:rPr>
          <w:i/>
          <w:iCs/>
        </w:rPr>
        <w:t>P. aeruginosa</w:t>
      </w:r>
      <w:r w:rsidR="008F62FF">
        <w:t xml:space="preserve">. Another set of the </w:t>
      </w:r>
      <w:r w:rsidR="008F62FF">
        <w:rPr>
          <w:i/>
          <w:iCs/>
        </w:rPr>
        <w:t>S. aureus</w:t>
      </w:r>
      <w:r w:rsidR="008F62FF">
        <w:t xml:space="preserve"> </w:t>
      </w:r>
      <w:r w:rsidR="00092F42">
        <w:t xml:space="preserve">infected </w:t>
      </w:r>
      <w:r w:rsidR="008F62FF">
        <w:t xml:space="preserve">wounds were infected </w:t>
      </w:r>
      <w:r w:rsidR="00092F42">
        <w:t xml:space="preserve">with </w:t>
      </w:r>
      <w:r w:rsidR="00092F42">
        <w:rPr>
          <w:i/>
          <w:iCs/>
        </w:rPr>
        <w:t xml:space="preserve">P. aeruginosa </w:t>
      </w:r>
      <w:r w:rsidR="00092F42">
        <w:t xml:space="preserve">after 24 hours, and these dressings were also collected and extracted 72 hours after the initial </w:t>
      </w:r>
      <w:r w:rsidR="00092F42">
        <w:rPr>
          <w:i/>
          <w:iCs/>
        </w:rPr>
        <w:t>S. aureus</w:t>
      </w:r>
      <w:r w:rsidR="00092F42">
        <w:t xml:space="preserve"> infection. Extracted fluids were then supplemented with Halt Protease Inhibitor Cocktail (</w:t>
      </w:r>
      <w:proofErr w:type="spellStart"/>
      <w:r w:rsidR="00092F42">
        <w:t>Thermo</w:t>
      </w:r>
      <w:proofErr w:type="spellEnd"/>
      <w:r w:rsidR="00092F42">
        <w:t xml:space="preserve"> Fisher Scientific, USA) and kept at -80</w:t>
      </w:r>
      <w:r w:rsidR="00092F42" w:rsidRPr="00092F42">
        <w:t>°</w:t>
      </w:r>
      <w:r w:rsidR="00092F42">
        <w:t xml:space="preserve">C until </w:t>
      </w:r>
      <w:r w:rsidR="004D4807">
        <w:t>further use.</w:t>
      </w:r>
    </w:p>
    <w:p w14:paraId="33822C7B" w14:textId="77777777" w:rsidR="003006D3" w:rsidRDefault="003006D3" w:rsidP="006A42F1"/>
    <w:p w14:paraId="176B9793" w14:textId="0E36B292" w:rsidR="003006D3" w:rsidRDefault="003006D3" w:rsidP="006A42F1">
      <w:pPr>
        <w:rPr>
          <w:b/>
          <w:bCs/>
        </w:rPr>
      </w:pPr>
      <w:r>
        <w:rPr>
          <w:b/>
          <w:bCs/>
        </w:rPr>
        <w:t>Wound fluid peptide extraction</w:t>
      </w:r>
    </w:p>
    <w:p w14:paraId="260DBABF" w14:textId="689C7B00" w:rsidR="003006D3" w:rsidRDefault="003006D3" w:rsidP="006A42F1">
      <w:r>
        <w:t xml:space="preserve">500 </w:t>
      </w:r>
      <w:proofErr w:type="spellStart"/>
      <w:r>
        <w:rPr>
          <w:rFonts w:cs="Calibri"/>
        </w:rPr>
        <w:t>μ</w:t>
      </w:r>
      <w:r>
        <w:t>g</w:t>
      </w:r>
      <w:proofErr w:type="spellEnd"/>
      <w:r>
        <w:t xml:space="preserve"> of protein</w:t>
      </w:r>
      <w:del w:id="35" w:author="Fredrik Forsberg" w:date="2024-08-23T11:47:00Z" w16du:dateUtc="2024-08-23T09:47:00Z">
        <w:r w:rsidDel="00E353D5">
          <w:delText xml:space="preserve"> for pig wound fluids, and 100 </w:delText>
        </w:r>
        <w:r w:rsidDel="00E353D5">
          <w:rPr>
            <w:rFonts w:cs="Calibri"/>
          </w:rPr>
          <w:delText>μ</w:delText>
        </w:r>
        <w:r w:rsidDel="00E353D5">
          <w:delText xml:space="preserve">g of protein for human wound fluids </w:delText>
        </w:r>
      </w:del>
      <w:r>
        <w:t>(determined with Pierce BCA Protein Assay Kit (</w:t>
      </w:r>
      <w:proofErr w:type="spellStart"/>
      <w:r>
        <w:t>Thermo</w:t>
      </w:r>
      <w:proofErr w:type="spellEnd"/>
      <w:r>
        <w:t xml:space="preserve"> Fisher Scientific, USA) as per provided instructions) was diluted </w:t>
      </w:r>
      <w:r w:rsidR="00A626FA">
        <w:t xml:space="preserve">to 100 </w:t>
      </w:r>
      <w:proofErr w:type="spellStart"/>
      <w:r w:rsidR="00A626FA">
        <w:rPr>
          <w:rFonts w:cs="Calibri"/>
        </w:rPr>
        <w:t>μ</w:t>
      </w:r>
      <w:r w:rsidR="00A626FA">
        <w:t>l</w:t>
      </w:r>
      <w:proofErr w:type="spellEnd"/>
      <w:r w:rsidR="00A626FA">
        <w:t xml:space="preserve"> </w:t>
      </w:r>
      <w:r w:rsidR="001E634B">
        <w:t>with 10 mM Tris at pH 7.4.</w:t>
      </w:r>
      <w:r w:rsidR="00BE7380">
        <w:t xml:space="preserve"> 300 </w:t>
      </w:r>
      <w:proofErr w:type="spellStart"/>
      <w:r w:rsidR="00BE7380">
        <w:rPr>
          <w:rFonts w:cs="Calibri"/>
        </w:rPr>
        <w:t>μ</w:t>
      </w:r>
      <w:r w:rsidR="00BE7380">
        <w:t>l</w:t>
      </w:r>
      <w:proofErr w:type="spellEnd"/>
      <w:r w:rsidR="00BE7380">
        <w:t xml:space="preserve"> of 8 M urea diluted in 10 mM Tris at pH 7.4</w:t>
      </w:r>
      <w:r w:rsidR="001B5AA6">
        <w:t>,</w:t>
      </w:r>
      <w:r w:rsidR="00BE7380">
        <w:t xml:space="preserve"> supplemented with 0.067% </w:t>
      </w:r>
      <w:proofErr w:type="spellStart"/>
      <w:r w:rsidR="00BE7380">
        <w:t>RapiGest</w:t>
      </w:r>
      <w:proofErr w:type="spellEnd"/>
      <w:r w:rsidR="00BE7380">
        <w:t xml:space="preserve"> SF (Waters, USA)</w:t>
      </w:r>
      <w:r w:rsidR="001B5AA6">
        <w:t xml:space="preserve"> was then added</w:t>
      </w:r>
      <w:r w:rsidR="008E4F06">
        <w:t xml:space="preserve"> followed by </w:t>
      </w:r>
      <w:r w:rsidR="00FF33C2">
        <w:t>an</w:t>
      </w:r>
      <w:r w:rsidR="008E4F06">
        <w:t xml:space="preserve"> incubation at room temperature</w:t>
      </w:r>
      <w:r w:rsidR="00FF33C2">
        <w:t xml:space="preserve"> for 30 minutes</w:t>
      </w:r>
      <w:r w:rsidR="008E4F06">
        <w:t>.</w:t>
      </w:r>
      <w:r w:rsidR="00B9574A">
        <w:t xml:space="preserve"> 100 </w:t>
      </w:r>
      <w:proofErr w:type="spellStart"/>
      <w:r w:rsidR="00B9574A">
        <w:rPr>
          <w:rFonts w:cs="Calibri"/>
        </w:rPr>
        <w:t>μl</w:t>
      </w:r>
      <w:proofErr w:type="spellEnd"/>
      <w:r w:rsidR="00B9574A">
        <w:rPr>
          <w:rFonts w:cs="Calibri"/>
        </w:rPr>
        <w:t xml:space="preserve"> 6</w:t>
      </w:r>
      <w:r w:rsidR="00521C3E">
        <w:rPr>
          <w:rFonts w:cs="Calibri"/>
        </w:rPr>
        <w:t xml:space="preserve"> </w:t>
      </w:r>
      <w:r w:rsidR="00B9574A">
        <w:rPr>
          <w:rFonts w:cs="Calibri"/>
        </w:rPr>
        <w:t xml:space="preserve">M urea </w:t>
      </w:r>
      <w:r w:rsidR="00521C3E">
        <w:rPr>
          <w:rFonts w:cs="Calibri"/>
        </w:rPr>
        <w:t xml:space="preserve">in 10 mM Tris at pH 7.a </w:t>
      </w:r>
      <w:r w:rsidR="00B9574A">
        <w:rPr>
          <w:rFonts w:cs="Calibri"/>
        </w:rPr>
        <w:t>was added to</w:t>
      </w:r>
      <w:r w:rsidR="00BE7380">
        <w:t xml:space="preserve"> </w:t>
      </w:r>
      <w:proofErr w:type="spellStart"/>
      <w:r w:rsidR="008E4F06">
        <w:t>Microcon</w:t>
      </w:r>
      <w:proofErr w:type="spellEnd"/>
      <w:r w:rsidR="008E4F06">
        <w:t xml:space="preserve"> - 30 centrifugal filter unit</w:t>
      </w:r>
      <w:r w:rsidR="007222D3">
        <w:t>s and centrifuged at 10000 RCF for 15 minutes at room temperature</w:t>
      </w:r>
      <w:r w:rsidR="00521C3E">
        <w:t xml:space="preserve"> (RT)</w:t>
      </w:r>
      <w:r w:rsidR="007222D3">
        <w:t xml:space="preserve">. After this </w:t>
      </w:r>
      <w:r w:rsidR="00521C3E">
        <w:t xml:space="preserve">the wound fluid samples were added to the centrifugal filters, and centrifuged at 10000 RCF for 30 minutes at RT. Finally, another 100 </w:t>
      </w:r>
      <w:proofErr w:type="spellStart"/>
      <w:r w:rsidR="00521C3E">
        <w:rPr>
          <w:rFonts w:cs="Calibri"/>
        </w:rPr>
        <w:t>μl</w:t>
      </w:r>
      <w:proofErr w:type="spellEnd"/>
      <w:r w:rsidR="00521C3E">
        <w:rPr>
          <w:rFonts w:cs="Calibri"/>
        </w:rPr>
        <w:t xml:space="preserve"> of 6 M urea in 10 mM Tris at pH 7.4 was centrifuged through the filter units</w:t>
      </w:r>
      <w:r w:rsidR="00A73D64">
        <w:rPr>
          <w:rFonts w:cs="Calibri"/>
        </w:rPr>
        <w:t xml:space="preserve"> at 10000 RCF for 5 minutes at RT</w:t>
      </w:r>
      <w:r w:rsidR="00521C3E">
        <w:rPr>
          <w:rFonts w:cs="Calibri"/>
        </w:rPr>
        <w:t xml:space="preserve"> and the filtrate was stored at -20</w:t>
      </w:r>
      <w:r w:rsidR="00521C3E" w:rsidRPr="00092F42">
        <w:t>°</w:t>
      </w:r>
      <w:r w:rsidR="00521C3E">
        <w:t>C.</w:t>
      </w:r>
    </w:p>
    <w:p w14:paraId="75BFC446" w14:textId="77777777" w:rsidR="00521C3E" w:rsidRDefault="00521C3E" w:rsidP="006A42F1"/>
    <w:p w14:paraId="5CF9FE17" w14:textId="5FB25026" w:rsidR="00521C3E" w:rsidRDefault="00B826A5" w:rsidP="006A42F1">
      <w:pPr>
        <w:rPr>
          <w:b/>
          <w:bCs/>
        </w:rPr>
      </w:pPr>
      <w:r>
        <w:rPr>
          <w:b/>
          <w:bCs/>
        </w:rPr>
        <w:t>A</w:t>
      </w:r>
      <w:r w:rsidR="00521C3E">
        <w:rPr>
          <w:b/>
          <w:bCs/>
        </w:rPr>
        <w:t>cidification and solid phase extraction</w:t>
      </w:r>
    </w:p>
    <w:p w14:paraId="181675F3" w14:textId="2293736E" w:rsidR="00521C3E" w:rsidRDefault="00CF768B" w:rsidP="006A42F1">
      <w:pPr>
        <w:rPr>
          <w:rFonts w:cs="Calibri"/>
        </w:rPr>
      </w:pPr>
      <w:r>
        <w:t xml:space="preserve">1 </w:t>
      </w:r>
      <w:proofErr w:type="spellStart"/>
      <w:r>
        <w:rPr>
          <w:rFonts w:cs="Calibri"/>
        </w:rPr>
        <w:t>μl</w:t>
      </w:r>
      <w:proofErr w:type="spellEnd"/>
      <w:r>
        <w:rPr>
          <w:rFonts w:cs="Calibri"/>
        </w:rPr>
        <w:t xml:space="preserve"> 100% formic acid (FA) was added to </w:t>
      </w:r>
      <w:r w:rsidR="00D60B7C">
        <w:t xml:space="preserve">60 </w:t>
      </w:r>
      <w:proofErr w:type="spellStart"/>
      <w:r w:rsidR="00D60B7C">
        <w:rPr>
          <w:rFonts w:cs="Calibri"/>
        </w:rPr>
        <w:t>μl</w:t>
      </w:r>
      <w:proofErr w:type="spellEnd"/>
      <w:r w:rsidR="00D60B7C">
        <w:rPr>
          <w:rFonts w:cs="Calibri"/>
        </w:rPr>
        <w:t xml:space="preserve"> of each extracted peptide sample</w:t>
      </w:r>
      <w:r>
        <w:rPr>
          <w:rFonts w:cs="Calibri"/>
        </w:rPr>
        <w:t xml:space="preserve">. </w:t>
      </w:r>
      <w:r w:rsidR="00EF125A">
        <w:rPr>
          <w:rFonts w:cs="Calibri"/>
        </w:rPr>
        <w:t xml:space="preserve">100 </w:t>
      </w:r>
      <w:proofErr w:type="spellStart"/>
      <w:r w:rsidR="00EF125A">
        <w:rPr>
          <w:rFonts w:cs="Calibri"/>
        </w:rPr>
        <w:t>μl</w:t>
      </w:r>
      <w:proofErr w:type="spellEnd"/>
      <w:r w:rsidR="00EF125A">
        <w:rPr>
          <w:rFonts w:cs="Calibri"/>
        </w:rPr>
        <w:t xml:space="preserve"> 100% acetonitrile (ACN) + 0.1% FA was added to </w:t>
      </w:r>
      <w:proofErr w:type="spellStart"/>
      <w:r w:rsidR="00EF125A">
        <w:rPr>
          <w:rFonts w:cs="Calibri"/>
        </w:rPr>
        <w:t>UltraMicro</w:t>
      </w:r>
      <w:proofErr w:type="spellEnd"/>
      <w:r w:rsidR="00EF125A">
        <w:rPr>
          <w:rFonts w:cs="Calibri"/>
        </w:rPr>
        <w:t xml:space="preserve"> Spin Columns (The Nest Group, USA) which were centrifuged at 800 RCF for 1 minute at room temperature. All further centrifugation steps in this sect</w:t>
      </w:r>
      <w:r w:rsidR="006F058D">
        <w:rPr>
          <w:rFonts w:cs="Calibri"/>
        </w:rPr>
        <w:t xml:space="preserve">ion were performed </w:t>
      </w:r>
      <w:r w:rsidR="00B826A5">
        <w:rPr>
          <w:rFonts w:cs="Calibri"/>
        </w:rPr>
        <w:t>this way</w:t>
      </w:r>
      <w:r w:rsidR="006F058D">
        <w:rPr>
          <w:rFonts w:cs="Calibri"/>
        </w:rPr>
        <w:t>.</w:t>
      </w:r>
      <w:r w:rsidR="00881F8F">
        <w:rPr>
          <w:rFonts w:cs="Calibri"/>
        </w:rPr>
        <w:t xml:space="preserve"> 100 </w:t>
      </w:r>
      <w:proofErr w:type="spellStart"/>
      <w:r w:rsidR="00881F8F">
        <w:rPr>
          <w:rFonts w:cs="Calibri"/>
        </w:rPr>
        <w:t>μl</w:t>
      </w:r>
      <w:proofErr w:type="spellEnd"/>
      <w:r w:rsidR="00881F8F">
        <w:rPr>
          <w:rFonts w:cs="Calibri"/>
        </w:rPr>
        <w:t xml:space="preserve"> 2% ACN + 0.1% trifluoroacetic acid (TFA) was centrifuged through the columns, twice, before adding the samples and performing an additional centrifugal step. Lastly, 100 </w:t>
      </w:r>
      <w:proofErr w:type="spellStart"/>
      <w:r w:rsidR="00881F8F">
        <w:rPr>
          <w:rFonts w:cs="Calibri"/>
        </w:rPr>
        <w:t>μl</w:t>
      </w:r>
      <w:proofErr w:type="spellEnd"/>
      <w:r w:rsidR="00881F8F">
        <w:rPr>
          <w:rFonts w:cs="Calibri"/>
        </w:rPr>
        <w:t xml:space="preserve"> 70% ACN + 0.1% TFA was centrifuged through the columns to elute the sample which was then dried in an Eppendorf Concentrator plus (Eppendorf, Germany). </w:t>
      </w:r>
    </w:p>
    <w:p w14:paraId="4762CB8C" w14:textId="77777777" w:rsidR="00870250" w:rsidRDefault="00870250" w:rsidP="006A42F1">
      <w:pPr>
        <w:rPr>
          <w:rFonts w:cs="Calibri"/>
        </w:rPr>
      </w:pPr>
    </w:p>
    <w:p w14:paraId="2F83F7DF" w14:textId="7EA85CA4" w:rsidR="00870250" w:rsidRDefault="00870250" w:rsidP="006A42F1">
      <w:pPr>
        <w:rPr>
          <w:rFonts w:cs="Calibri"/>
          <w:b/>
          <w:bCs/>
        </w:rPr>
      </w:pPr>
      <w:r w:rsidRPr="00870250">
        <w:rPr>
          <w:rFonts w:cs="Calibri"/>
          <w:b/>
          <w:bCs/>
        </w:rPr>
        <w:t>LC-MS/MS</w:t>
      </w:r>
    </w:p>
    <w:p w14:paraId="5253EEEA" w14:textId="303157C6" w:rsidR="00870250" w:rsidRDefault="00870250" w:rsidP="006A42F1">
      <w:pPr>
        <w:rPr>
          <w:rFonts w:cs="Calibri"/>
        </w:rPr>
      </w:pPr>
      <w:r>
        <w:t>The dried peptide samples were</w:t>
      </w:r>
      <w:r w:rsidR="0085352F">
        <w:t xml:space="preserve"> then</w:t>
      </w:r>
      <w:r>
        <w:t xml:space="preserve"> dissolved in 30 </w:t>
      </w:r>
      <w:proofErr w:type="spellStart"/>
      <w:r>
        <w:rPr>
          <w:rFonts w:cs="Calibri"/>
        </w:rPr>
        <w:t>μl</w:t>
      </w:r>
      <w:proofErr w:type="spellEnd"/>
      <w:r>
        <w:rPr>
          <w:rFonts w:cs="Calibri"/>
        </w:rPr>
        <w:t xml:space="preserve"> 2% ACN + 0.1% FA</w:t>
      </w:r>
      <w:r w:rsidR="00FF33C2">
        <w:rPr>
          <w:rFonts w:cs="Calibri"/>
        </w:rPr>
        <w:t xml:space="preserve">, before being loaded onto </w:t>
      </w:r>
      <w:proofErr w:type="spellStart"/>
      <w:r w:rsidR="00FF33C2">
        <w:rPr>
          <w:rFonts w:cs="Calibri"/>
        </w:rPr>
        <w:t>Evotip</w:t>
      </w:r>
      <w:proofErr w:type="spellEnd"/>
      <w:r w:rsidR="00FF33C2">
        <w:rPr>
          <w:rFonts w:cs="Calibri"/>
        </w:rPr>
        <w:t xml:space="preserve"> Pure columns (</w:t>
      </w:r>
      <w:proofErr w:type="spellStart"/>
      <w:r w:rsidR="00FF33C2">
        <w:rPr>
          <w:rFonts w:cs="Calibri"/>
        </w:rPr>
        <w:t>Evosep</w:t>
      </w:r>
      <w:proofErr w:type="spellEnd"/>
      <w:r w:rsidR="00FF33C2">
        <w:rPr>
          <w:rFonts w:cs="Calibri"/>
        </w:rPr>
        <w:t xml:space="preserve">, Denmark) according to the provided instructions, apart from that the samples were not dissolved in 20 </w:t>
      </w:r>
      <w:r w:rsidR="00FF33C2" w:rsidRPr="00FF33C2">
        <w:rPr>
          <w:rFonts w:cs="Calibri"/>
        </w:rPr>
        <w:t>µ</w:t>
      </w:r>
      <w:r w:rsidR="00FF33C2">
        <w:rPr>
          <w:rFonts w:cs="Calibri"/>
        </w:rPr>
        <w:t xml:space="preserve">l 0.1% FA before loading. The samples were </w:t>
      </w:r>
      <w:proofErr w:type="spellStart"/>
      <w:r w:rsidR="00FF33C2">
        <w:rPr>
          <w:rFonts w:cs="Calibri"/>
        </w:rPr>
        <w:t>analyzed</w:t>
      </w:r>
      <w:proofErr w:type="spellEnd"/>
      <w:r w:rsidR="00FF33C2">
        <w:rPr>
          <w:rFonts w:cs="Calibri"/>
        </w:rPr>
        <w:t xml:space="preserve"> by LC/MS-MS on an </w:t>
      </w:r>
      <w:proofErr w:type="spellStart"/>
      <w:r w:rsidR="00FF33C2">
        <w:rPr>
          <w:rFonts w:cs="Calibri"/>
        </w:rPr>
        <w:t>Evosep</w:t>
      </w:r>
      <w:proofErr w:type="spellEnd"/>
      <w:r w:rsidR="00FF33C2">
        <w:rPr>
          <w:rFonts w:cs="Calibri"/>
        </w:rPr>
        <w:t xml:space="preserve"> One LC (</w:t>
      </w:r>
      <w:proofErr w:type="spellStart"/>
      <w:r w:rsidR="00FF33C2">
        <w:rPr>
          <w:rFonts w:cs="Calibri"/>
        </w:rPr>
        <w:t>Evosep</w:t>
      </w:r>
      <w:proofErr w:type="spellEnd"/>
      <w:r w:rsidR="00FF33C2">
        <w:rPr>
          <w:rFonts w:cs="Calibri"/>
        </w:rPr>
        <w:t xml:space="preserve">, Denmark) coupled with a </w:t>
      </w:r>
      <w:proofErr w:type="spellStart"/>
      <w:r w:rsidR="00FF33C2">
        <w:rPr>
          <w:rFonts w:cs="Calibri"/>
        </w:rPr>
        <w:t>timsTOF</w:t>
      </w:r>
      <w:proofErr w:type="spellEnd"/>
      <w:r w:rsidR="00FF33C2">
        <w:rPr>
          <w:rFonts w:cs="Calibri"/>
        </w:rPr>
        <w:t xml:space="preserve"> Pro mass spectrometer (Bruker, USA). </w:t>
      </w:r>
      <w:r w:rsidR="0063607C">
        <w:rPr>
          <w:rFonts w:cs="Calibri"/>
        </w:rPr>
        <w:t xml:space="preserve">The LC used a EV1137 Performance Column - 15 cm x 150 </w:t>
      </w:r>
      <w:r w:rsidR="0063607C" w:rsidRPr="0063607C">
        <w:rPr>
          <w:rFonts w:cs="Calibri"/>
        </w:rPr>
        <w:t>µ</w:t>
      </w:r>
      <w:r w:rsidR="0063607C">
        <w:rPr>
          <w:rFonts w:cs="Calibri"/>
        </w:rPr>
        <w:t xml:space="preserve">m, with 1.5 </w:t>
      </w:r>
      <w:r w:rsidR="0063607C" w:rsidRPr="0063607C">
        <w:rPr>
          <w:rFonts w:cs="Calibri"/>
        </w:rPr>
        <w:t>µ</w:t>
      </w:r>
      <w:r w:rsidR="0063607C">
        <w:rPr>
          <w:rFonts w:cs="Calibri"/>
        </w:rPr>
        <w:t xml:space="preserve">m </w:t>
      </w:r>
      <w:proofErr w:type="spellStart"/>
      <w:r w:rsidR="0063607C">
        <w:rPr>
          <w:rFonts w:cs="Calibri"/>
        </w:rPr>
        <w:t>ReproSil-Pur</w:t>
      </w:r>
      <w:proofErr w:type="spellEnd"/>
      <w:r w:rsidR="0063607C">
        <w:rPr>
          <w:rFonts w:cs="Calibri"/>
        </w:rPr>
        <w:t xml:space="preserve"> C18 beads (</w:t>
      </w:r>
      <w:proofErr w:type="spellStart"/>
      <w:r w:rsidR="0063607C">
        <w:rPr>
          <w:rFonts w:cs="Calibri"/>
        </w:rPr>
        <w:t>Evosep</w:t>
      </w:r>
      <w:proofErr w:type="spellEnd"/>
      <w:r w:rsidR="0063607C">
        <w:rPr>
          <w:rFonts w:cs="Calibri"/>
        </w:rPr>
        <w:t xml:space="preserve">, Denmark). The accompanying 30 samples per day program was used for separation. The MS used the DDA PASEF mode, with 10 PASEF scans every acquisition cycle. Accumulation and ramp times were set to 100 </w:t>
      </w:r>
      <w:proofErr w:type="spellStart"/>
      <w:r w:rsidR="0063607C">
        <w:rPr>
          <w:rFonts w:cs="Calibri"/>
        </w:rPr>
        <w:t>ms</w:t>
      </w:r>
      <w:proofErr w:type="spellEnd"/>
      <w:r w:rsidR="0063607C">
        <w:rPr>
          <w:rFonts w:cs="Calibri"/>
        </w:rPr>
        <w:t>, precursors with a +1 charge were ignored, and target intensity was set to 20000, with dynamic exclusion active, at 0.4 min. Isolation width was set to 2 at 700 Th and 3 at 800 Th.</w:t>
      </w:r>
    </w:p>
    <w:p w14:paraId="4629C6F5" w14:textId="77777777" w:rsidR="000D277D" w:rsidRDefault="000D277D" w:rsidP="006A42F1">
      <w:pPr>
        <w:rPr>
          <w:rFonts w:cs="Calibri"/>
        </w:rPr>
      </w:pPr>
    </w:p>
    <w:p w14:paraId="03B0A506" w14:textId="323AC7EF" w:rsidR="000D277D" w:rsidRDefault="000D277D" w:rsidP="006A42F1">
      <w:pPr>
        <w:rPr>
          <w:rFonts w:cs="Calibri"/>
          <w:b/>
          <w:bCs/>
        </w:rPr>
      </w:pPr>
      <w:r>
        <w:rPr>
          <w:rFonts w:cs="Calibri"/>
          <w:b/>
          <w:bCs/>
        </w:rPr>
        <w:t>Database search</w:t>
      </w:r>
    </w:p>
    <w:p w14:paraId="5CF07B7F" w14:textId="5AB2B4C9" w:rsidR="008551BA" w:rsidRPr="008551BA" w:rsidRDefault="008551BA" w:rsidP="006A42F1">
      <w:pPr>
        <w:rPr>
          <w:rFonts w:cs="Calibri"/>
        </w:rPr>
      </w:pPr>
      <w:r>
        <w:rPr>
          <w:rFonts w:cs="Calibri"/>
        </w:rPr>
        <w:t xml:space="preserve">The data from the LC-MS/MS runs were searched with PEAKS X. </w:t>
      </w:r>
      <w:proofErr w:type="spellStart"/>
      <w:r>
        <w:rPr>
          <w:rFonts w:cs="Calibri"/>
        </w:rPr>
        <w:t>UniProtKB</w:t>
      </w:r>
      <w:proofErr w:type="spellEnd"/>
      <w:r>
        <w:rPr>
          <w:rFonts w:cs="Calibri"/>
        </w:rPr>
        <w:t xml:space="preserve"> reviewed</w:t>
      </w:r>
      <w:r w:rsidR="00630705">
        <w:rPr>
          <w:rFonts w:cs="Calibri"/>
        </w:rPr>
        <w:t xml:space="preserve"> (Swiss-Prot) protein list of pig (</w:t>
      </w:r>
      <w:r w:rsidR="00630705" w:rsidRPr="00630705">
        <w:rPr>
          <w:rFonts w:cs="Calibri"/>
        </w:rPr>
        <w:t>organism_id:9823</w:t>
      </w:r>
      <w:r w:rsidR="00630705">
        <w:rPr>
          <w:rFonts w:cs="Calibri"/>
        </w:rPr>
        <w:t xml:space="preserve">) proteins was used as a database, but with fibrinogen alpha chain (FIBA_PIG) and fibrinogen beta chain (FIBB_PIG) being changed to the </w:t>
      </w:r>
      <w:proofErr w:type="spellStart"/>
      <w:r w:rsidR="00630705">
        <w:rPr>
          <w:rFonts w:cs="Calibri"/>
        </w:rPr>
        <w:t>UniProt</w:t>
      </w:r>
      <w:proofErr w:type="spellEnd"/>
      <w:r w:rsidR="00630705">
        <w:rPr>
          <w:rFonts w:cs="Calibri"/>
        </w:rPr>
        <w:t xml:space="preserve"> KB unreviewed (</w:t>
      </w:r>
      <w:proofErr w:type="spellStart"/>
      <w:r w:rsidR="00630705">
        <w:rPr>
          <w:rFonts w:cs="Calibri"/>
        </w:rPr>
        <w:t>TrEMBL</w:t>
      </w:r>
      <w:proofErr w:type="spellEnd"/>
      <w:r w:rsidR="00630705">
        <w:rPr>
          <w:rFonts w:cs="Calibri"/>
        </w:rPr>
        <w:t>) versions F1RX36_PIG and F1RX37_PIG. The list was downloaded May 11</w:t>
      </w:r>
      <w:r w:rsidR="00630705" w:rsidRPr="00630705">
        <w:rPr>
          <w:rFonts w:cs="Calibri"/>
          <w:vertAlign w:val="superscript"/>
        </w:rPr>
        <w:t>th</w:t>
      </w:r>
      <w:r w:rsidR="00443944">
        <w:rPr>
          <w:rFonts w:cs="Calibri"/>
        </w:rPr>
        <w:t xml:space="preserve">, </w:t>
      </w:r>
      <w:r w:rsidR="00630705">
        <w:rPr>
          <w:rFonts w:cs="Calibri"/>
        </w:rPr>
        <w:t xml:space="preserve">2023. </w:t>
      </w:r>
      <w:r w:rsidR="00A36B2A">
        <w:rPr>
          <w:rFonts w:cs="Calibri"/>
        </w:rPr>
        <w:t>Data refinement was set to merge scans and correct precursor based on mass and charge states with charges between 1 and 4. It was also set to associate features between 2 and 8. Precursor tolerance was set to 20.0 ppm using monoi</w:t>
      </w:r>
      <w:r w:rsidR="00AF3AB1">
        <w:rPr>
          <w:rFonts w:cs="Calibri"/>
        </w:rPr>
        <w:t xml:space="preserve">sotopic mass and fragment tolerance was set to 0.03 Da. 1 modification per peptide was allowed with oxidation (M, +15.99) being the only possible modification. Results were filtered at 1% FDR with ≥1 unique peptide for each protein. FDR was set to be estimated with decoy-function. </w:t>
      </w:r>
    </w:p>
    <w:p w14:paraId="2EFFE091" w14:textId="77777777" w:rsidR="000D277D" w:rsidRPr="000D277D" w:rsidRDefault="000D277D" w:rsidP="006A42F1">
      <w:pPr>
        <w:rPr>
          <w:b/>
          <w:bCs/>
        </w:rPr>
      </w:pPr>
    </w:p>
    <w:p w14:paraId="2F39C707" w14:textId="52F82D23" w:rsidR="00D23466" w:rsidRPr="0033109F" w:rsidRDefault="00D23466" w:rsidP="006A42F1"/>
    <w:p w14:paraId="259FBFBE" w14:textId="1AA9E4F0" w:rsidR="000C0413" w:rsidRDefault="000C0413" w:rsidP="006A42F1">
      <w:pPr>
        <w:pStyle w:val="Heading3"/>
        <w:spacing w:before="0" w:after="0"/>
      </w:pPr>
      <w:commentRangeStart w:id="36"/>
      <w:r w:rsidRPr="0033109F">
        <w:t>Data Records</w:t>
      </w:r>
      <w:commentRangeEnd w:id="36"/>
      <w:r w:rsidR="00872F3D">
        <w:rPr>
          <w:rStyle w:val="CommentReference"/>
          <w:rFonts w:ascii="Calibri" w:hAnsi="Calibri" w:cs="Times New Roman"/>
          <w:b w:val="0"/>
          <w:bCs w:val="0"/>
        </w:rPr>
        <w:commentReference w:id="36"/>
      </w:r>
    </w:p>
    <w:p w14:paraId="53F01D96" w14:textId="0327A6E8" w:rsidR="00AF3AB1" w:rsidRPr="00AF3AB1" w:rsidRDefault="00207995" w:rsidP="00AF3AB1">
      <w:r>
        <w:t xml:space="preserve">Both the </w:t>
      </w:r>
      <w:commentRangeStart w:id="37"/>
      <w:r>
        <w:t>raw mass spectrometry data</w:t>
      </w:r>
      <w:ins w:id="38" w:author="Fredrik Forsberg" w:date="2024-08-23T14:05:00Z" w16du:dateUtc="2024-08-23T12:05:00Z">
        <w:r w:rsidR="00A130ED">
          <w:t xml:space="preserve"> (.d</w:t>
        </w:r>
      </w:ins>
      <w:ins w:id="39" w:author="Fredrik Forsberg" w:date="2024-08-23T14:06:00Z" w16du:dateUtc="2024-08-23T12:06:00Z">
        <w:r w:rsidR="00A130ED">
          <w:t xml:space="preserve"> folders</w:t>
        </w:r>
      </w:ins>
      <w:ins w:id="40" w:author="Fredrik Forsberg" w:date="2024-08-23T14:09:00Z" w16du:dateUtc="2024-08-23T12:09:00Z">
        <w:r w:rsidR="00A130ED">
          <w:t xml:space="preserve"> generated by</w:t>
        </w:r>
      </w:ins>
      <w:ins w:id="41" w:author="Fredrik Forsberg" w:date="2024-08-23T14:49:00Z" w16du:dateUtc="2024-08-23T12:49:00Z">
        <w:r w:rsidR="003E573E">
          <w:t xml:space="preserve"> Bruker Compass</w:t>
        </w:r>
      </w:ins>
      <w:ins w:id="42" w:author="Fredrik Forsberg" w:date="2024-08-23T14:06:00Z" w16du:dateUtc="2024-08-23T12:06:00Z">
        <w:r w:rsidR="00A130ED">
          <w:t>)</w:t>
        </w:r>
      </w:ins>
      <w:ins w:id="43" w:author="Fredrik Forsberg" w:date="2024-08-23T14:05:00Z" w16du:dateUtc="2024-08-23T12:05:00Z">
        <w:r w:rsidR="00A130ED">
          <w:t xml:space="preserve"> </w:t>
        </w:r>
      </w:ins>
      <w:r>
        <w:t xml:space="preserve"> as well as the database search of the data</w:t>
      </w:r>
      <w:commentRangeEnd w:id="37"/>
      <w:ins w:id="44" w:author="Fredrik Forsberg" w:date="2024-08-23T14:09:00Z" w16du:dateUtc="2024-08-23T12:09:00Z">
        <w:r w:rsidR="00A130ED">
          <w:t xml:space="preserve"> (</w:t>
        </w:r>
      </w:ins>
      <w:ins w:id="45" w:author="Fredrik Forsberg" w:date="2024-08-23T14:11:00Z" w16du:dateUtc="2024-08-23T12:11:00Z">
        <w:r w:rsidR="00A474F7">
          <w:t>.</w:t>
        </w:r>
        <w:proofErr w:type="spellStart"/>
        <w:r w:rsidR="00A474F7">
          <w:t>mgf</w:t>
        </w:r>
        <w:proofErr w:type="spellEnd"/>
        <w:r w:rsidR="00A474F7">
          <w:t xml:space="preserve"> and </w:t>
        </w:r>
      </w:ins>
      <w:ins w:id="46" w:author="Fredrik Forsberg" w:date="2024-08-23T14:10:00Z" w16du:dateUtc="2024-08-23T12:10:00Z">
        <w:r w:rsidR="00A474F7">
          <w:t>.</w:t>
        </w:r>
      </w:ins>
      <w:ins w:id="47" w:author="Fredrik Forsberg" w:date="2024-08-23T14:09:00Z" w16du:dateUtc="2024-08-23T12:09:00Z">
        <w:r w:rsidR="00A130ED">
          <w:t>mzid</w:t>
        </w:r>
      </w:ins>
      <w:r w:rsidR="00373A2B">
        <w:rPr>
          <w:rStyle w:val="CommentReference"/>
        </w:rPr>
        <w:commentReference w:id="37"/>
      </w:r>
      <w:ins w:id="48" w:author="Fredrik Forsberg" w:date="2024-08-23T14:10:00Z" w16du:dateUtc="2024-08-23T12:10:00Z">
        <w:r w:rsidR="00A474F7">
          <w:t xml:space="preserve">.gz </w:t>
        </w:r>
      </w:ins>
      <w:ins w:id="49" w:author="Fredrik Forsberg" w:date="2024-08-23T14:11:00Z" w16du:dateUtc="2024-08-23T12:11:00Z">
        <w:r w:rsidR="00A474F7">
          <w:t>generated by PEAKS X)</w:t>
        </w:r>
      </w:ins>
      <w:ins w:id="50" w:author="Fredrik Forsberg" w:date="2024-08-23T14:10:00Z" w16du:dateUtc="2024-08-23T12:10:00Z">
        <w:r w:rsidR="00A474F7">
          <w:t xml:space="preserve"> </w:t>
        </w:r>
      </w:ins>
      <w:r>
        <w:t xml:space="preserve"> have been uploaded to </w:t>
      </w:r>
      <w:proofErr w:type="spellStart"/>
      <w:r>
        <w:t>ProteomeXchange</w:t>
      </w:r>
      <w:proofErr w:type="spellEnd"/>
      <w:r>
        <w:t xml:space="preserve"> </w:t>
      </w:r>
      <w:r w:rsidR="007165C0">
        <w:t>as a part of</w:t>
      </w:r>
      <w:r>
        <w:t xml:space="preserve"> the public dataset</w:t>
      </w:r>
      <w:r w:rsidR="007165C0">
        <w:t xml:space="preserve"> </w:t>
      </w:r>
      <w:r w:rsidR="007165C0" w:rsidRPr="007165C0">
        <w:t>PXD048892</w:t>
      </w:r>
      <w:r w:rsidR="007165C0">
        <w:t xml:space="preserve"> </w:t>
      </w:r>
      <w:r w:rsidR="0077301C">
        <w:t xml:space="preserve">along with a design file </w:t>
      </w:r>
      <w:r w:rsidR="000B76B4">
        <w:t>for sample identification</w:t>
      </w:r>
      <w:ins w:id="51" w:author="Fredrik Forsberg" w:date="2024-08-23T13:16:00Z" w16du:dateUtc="2024-08-23T11:16:00Z">
        <w:r w:rsidR="00373A2B">
          <w:t xml:space="preserve"> (.csv)</w:t>
        </w:r>
      </w:ins>
      <w:r w:rsidR="000B76B4">
        <w:t xml:space="preserve"> </w:t>
      </w:r>
      <w:r w:rsidR="007165C0">
        <w:t>(</w:t>
      </w:r>
      <w:hyperlink r:id="rId24" w:history="1">
        <w:r w:rsidR="007165C0" w:rsidRPr="007B43E7">
          <w:rPr>
            <w:rStyle w:val="Hyperlink"/>
          </w:rPr>
          <w:t>https://dx.doi.org/10.6019/PXD048892</w:t>
        </w:r>
      </w:hyperlink>
      <w:r w:rsidR="007165C0">
        <w:t>)</w:t>
      </w:r>
      <w:r>
        <w:t>.</w:t>
      </w:r>
      <w:r w:rsidR="00292A95">
        <w:t xml:space="preserve"> Additionally, the</w:t>
      </w:r>
      <w:ins w:id="52" w:author="Fredrik Forsberg" w:date="2024-08-23T14:12:00Z" w16du:dateUtc="2024-08-23T12:12:00Z">
        <w:r w:rsidR="00A474F7">
          <w:t xml:space="preserve"> same files from the</w:t>
        </w:r>
      </w:ins>
      <w:r w:rsidR="00292A95">
        <w:t xml:space="preserve"> blinded re-run of samples ha</w:t>
      </w:r>
      <w:ins w:id="53" w:author="Fredrik Forsberg" w:date="2024-08-23T14:12:00Z" w16du:dateUtc="2024-08-23T12:12:00Z">
        <w:r w:rsidR="00A474F7">
          <w:t>ve</w:t>
        </w:r>
      </w:ins>
      <w:r w:rsidR="00292A95">
        <w:t xml:space="preserve"> been uploaded to </w:t>
      </w:r>
      <w:proofErr w:type="spellStart"/>
      <w:r w:rsidR="00292A95">
        <w:t>ProteomeXchange</w:t>
      </w:r>
      <w:proofErr w:type="spellEnd"/>
      <w:r w:rsidR="00292A95">
        <w:t xml:space="preserve"> under the identifier</w:t>
      </w:r>
      <w:ins w:id="54" w:author="Fredrik Forsberg" w:date="2024-08-23T11:49:00Z" w16du:dateUtc="2024-08-23T09:49:00Z">
        <w:r w:rsidR="00E353D5">
          <w:t xml:space="preserve"> </w:t>
        </w:r>
      </w:ins>
      <w:ins w:id="55" w:author="Fredrik Forsberg" w:date="2024-08-23T11:49:00Z">
        <w:r w:rsidR="00E353D5" w:rsidRPr="00E353D5">
          <w:t>PXD055074</w:t>
        </w:r>
      </w:ins>
      <w:ins w:id="56" w:author="Fredrik Forsberg" w:date="2024-08-23T11:49:00Z" w16du:dateUtc="2024-08-23T09:49:00Z">
        <w:r w:rsidR="00E353D5">
          <w:t xml:space="preserve"> (</w:t>
        </w:r>
      </w:ins>
      <w:ins w:id="57" w:author="Fredrik Forsberg" w:date="2024-08-23T11:50:00Z" w16du:dateUtc="2024-08-23T09:50:00Z">
        <w:r w:rsidR="00E353D5">
          <w:fldChar w:fldCharType="begin"/>
        </w:r>
        <w:r w:rsidR="00E353D5">
          <w:instrText>HYPERLINK "https://dx.doi.org/10.6019/PXD055074"</w:instrText>
        </w:r>
        <w:r w:rsidR="00E353D5">
          <w:fldChar w:fldCharType="separate"/>
        </w:r>
        <w:r w:rsidR="00E353D5" w:rsidRPr="00E353D5">
          <w:rPr>
            <w:rStyle w:val="Hyperlink"/>
          </w:rPr>
          <w:t>https:</w:t>
        </w:r>
        <w:r w:rsidR="00E353D5" w:rsidRPr="00E353D5">
          <w:rPr>
            <w:rStyle w:val="Hyperlink"/>
          </w:rPr>
          <w:t>/</w:t>
        </w:r>
        <w:r w:rsidR="00E353D5" w:rsidRPr="00E353D5">
          <w:rPr>
            <w:rStyle w:val="Hyperlink"/>
          </w:rPr>
          <w:t>/dx.doi.org/10.6019/PXD055074</w:t>
        </w:r>
        <w:r w:rsidR="00E353D5">
          <w:fldChar w:fldCharType="end"/>
        </w:r>
        <w:r w:rsidR="00E353D5">
          <w:t>)</w:t>
        </w:r>
      </w:ins>
      <w:ins w:id="58" w:author="Erik Hartman" w:date="2024-08-23T10:21:00Z" w16du:dateUtc="2024-08-23T08:21:00Z">
        <w:del w:id="59" w:author="Fredrik Forsberg" w:date="2024-08-23T14:13:00Z" w16du:dateUtc="2024-08-23T12:13:00Z">
          <w:r w:rsidR="00292A95" w:rsidDel="00A474F7">
            <w:delText xml:space="preserve"> </w:delText>
          </w:r>
        </w:del>
        <w:del w:id="60" w:author="Fredrik Forsberg" w:date="2024-08-23T11:49:00Z" w16du:dateUtc="2024-08-23T09:49:00Z">
          <w:r w:rsidR="00292A95" w:rsidDel="00E353D5">
            <w:delText>XXX</w:delText>
          </w:r>
        </w:del>
        <w:del w:id="61" w:author="Fredrik Forsberg" w:date="2024-08-23T14:13:00Z" w16du:dateUtc="2024-08-23T12:13:00Z">
          <w:r w:rsidR="00292A95" w:rsidDel="00A474F7">
            <w:delText>.</w:delText>
          </w:r>
        </w:del>
      </w:ins>
      <w:ins w:id="62" w:author="Fredrik Forsberg" w:date="2024-08-23T14:13:00Z" w16du:dateUtc="2024-08-23T12:13:00Z">
        <w:r w:rsidR="00A474F7">
          <w:t>.</w:t>
        </w:r>
      </w:ins>
    </w:p>
    <w:p w14:paraId="5E2C55CE" w14:textId="77777777" w:rsidR="004E0C09" w:rsidRDefault="004E0C09" w:rsidP="004E0C09"/>
    <w:p w14:paraId="584A5145" w14:textId="77777777" w:rsidR="00495DD3" w:rsidRPr="0033109F" w:rsidRDefault="00495DD3" w:rsidP="004E0C09"/>
    <w:p w14:paraId="1BD3F870" w14:textId="77777777" w:rsidR="00C658AC" w:rsidRDefault="00C658AC" w:rsidP="006A42F1">
      <w:pPr>
        <w:pStyle w:val="Heading3"/>
        <w:spacing w:before="0" w:after="0"/>
      </w:pPr>
      <w:commentRangeStart w:id="63"/>
      <w:r w:rsidRPr="0033109F">
        <w:t>Technical Validation</w:t>
      </w:r>
      <w:commentRangeEnd w:id="63"/>
      <w:r w:rsidR="00872F3D">
        <w:rPr>
          <w:rStyle w:val="CommentReference"/>
          <w:rFonts w:ascii="Calibri" w:hAnsi="Calibri" w:cs="Times New Roman"/>
          <w:b w:val="0"/>
          <w:bCs w:val="0"/>
        </w:rPr>
        <w:commentReference w:id="63"/>
      </w:r>
    </w:p>
    <w:p w14:paraId="21A9549C" w14:textId="111CDAE5" w:rsidR="002E7D8D" w:rsidRDefault="00561ACF" w:rsidP="00AF3ADB">
      <w:r>
        <w:t>To get an understanding of the mass spec</w:t>
      </w:r>
      <w:r w:rsidR="00965C2E">
        <w:t xml:space="preserve"> data, general characteristics of the different groups were summarized</w:t>
      </w:r>
      <w:r w:rsidR="00096AD3">
        <w:t xml:space="preserve"> (</w:t>
      </w:r>
      <w:r w:rsidR="0057349D">
        <w:t>Fig.</w:t>
      </w:r>
      <w:r w:rsidR="00096AD3">
        <w:t xml:space="preserve"> 2)</w:t>
      </w:r>
      <w:r w:rsidR="00965C2E">
        <w:t xml:space="preserve">. </w:t>
      </w:r>
      <w:r w:rsidR="009E694D">
        <w:t>Unique p</w:t>
      </w:r>
      <w:r w:rsidR="003204F1">
        <w:t>eptide</w:t>
      </w:r>
      <w:r w:rsidR="009E694D">
        <w:t xml:space="preserve"> overlap</w:t>
      </w:r>
      <w:r w:rsidR="003204F1">
        <w:t xml:space="preserve"> was summarized with more unique peptides appearing in the </w:t>
      </w:r>
      <w:r w:rsidR="003204F1">
        <w:rPr>
          <w:i/>
          <w:iCs/>
        </w:rPr>
        <w:t xml:space="preserve">S. aureus </w:t>
      </w:r>
      <w:r w:rsidR="003204F1">
        <w:t xml:space="preserve">and </w:t>
      </w:r>
      <w:r w:rsidR="003204F1">
        <w:rPr>
          <w:i/>
          <w:iCs/>
        </w:rPr>
        <w:t>P. ae</w:t>
      </w:r>
      <w:r w:rsidR="00DF239A">
        <w:rPr>
          <w:i/>
          <w:iCs/>
        </w:rPr>
        <w:t xml:space="preserve">ruginosa </w:t>
      </w:r>
      <w:r w:rsidR="00DF239A">
        <w:t>groups compared to the control group (</w:t>
      </w:r>
      <w:r w:rsidR="0057349D">
        <w:t>F</w:t>
      </w:r>
      <w:r w:rsidR="00DF239A">
        <w:t>ig 2.a)</w:t>
      </w:r>
      <w:r w:rsidR="009E694D">
        <w:t xml:space="preserve">, </w:t>
      </w:r>
      <w:r w:rsidR="001E02C7">
        <w:t>which can also be seen when looking at</w:t>
      </w:r>
      <w:r w:rsidR="001E2721">
        <w:t xml:space="preserve"> number of peptides of</w:t>
      </w:r>
      <w:r w:rsidR="001E02C7">
        <w:t xml:space="preserve"> each individual sample (</w:t>
      </w:r>
      <w:r w:rsidR="0057349D">
        <w:t>F</w:t>
      </w:r>
      <w:r w:rsidR="001E02C7">
        <w:t>ig 2.b)</w:t>
      </w:r>
      <w:r w:rsidR="00DF239A">
        <w:t xml:space="preserve">. </w:t>
      </w:r>
      <w:r w:rsidR="001E02C7">
        <w:t>The log</w:t>
      </w:r>
      <w:r w:rsidR="001E02C7">
        <w:rPr>
          <w:vertAlign w:val="subscript"/>
        </w:rPr>
        <w:t>2</w:t>
      </w:r>
      <w:r w:rsidR="001E02C7">
        <w:t xml:space="preserve"> intensities of the p</w:t>
      </w:r>
      <w:r w:rsidR="00965C2E">
        <w:t>eptide</w:t>
      </w:r>
      <w:r w:rsidR="001E02C7">
        <w:t>s were summarized based on number of amino acids, and the</w:t>
      </w:r>
      <w:r w:rsidR="00965C2E">
        <w:t xml:space="preserve"> distribution </w:t>
      </w:r>
      <w:r w:rsidR="00074F82">
        <w:t>pattern was similar for</w:t>
      </w:r>
      <w:r w:rsidR="00965C2E">
        <w:t xml:space="preserve"> all sample types </w:t>
      </w:r>
      <w:r w:rsidR="00BF0E80">
        <w:t>(</w:t>
      </w:r>
      <w:r w:rsidR="0057349D">
        <w:t>F</w:t>
      </w:r>
      <w:r w:rsidR="00BF0E80">
        <w:t>ig 2.</w:t>
      </w:r>
      <w:r w:rsidR="009E694D">
        <w:t>c</w:t>
      </w:r>
      <w:r w:rsidR="00BF0E80">
        <w:t>)</w:t>
      </w:r>
      <w:r w:rsidR="00137BC1">
        <w:t xml:space="preserve">. To look for inherent patterns within the dataset, the data was </w:t>
      </w:r>
      <w:proofErr w:type="spellStart"/>
      <w:r w:rsidR="00137BC1">
        <w:t>logarithmi</w:t>
      </w:r>
      <w:r w:rsidR="001E02C7">
        <w:t>z</w:t>
      </w:r>
      <w:r w:rsidR="00137BC1">
        <w:t>ed</w:t>
      </w:r>
      <w:proofErr w:type="spellEnd"/>
      <w:r w:rsidR="00137BC1">
        <w:t xml:space="preserve"> and s</w:t>
      </w:r>
      <w:r w:rsidR="00ED78D5">
        <w:t>caled</w:t>
      </w:r>
      <w:r w:rsidR="00137BC1">
        <w:t xml:space="preserve"> before being dimensionally reduced using </w:t>
      </w:r>
      <w:ins w:id="64" w:author="Fredrik Forsberg" w:date="2024-08-23T14:21:00Z" w16du:dateUtc="2024-08-23T12:21:00Z">
        <w:r w:rsidR="009F097D">
          <w:t xml:space="preserve">the python </w:t>
        </w:r>
      </w:ins>
      <w:r w:rsidR="00137BC1">
        <w:t>UMAP</w:t>
      </w:r>
      <w:ins w:id="65" w:author="Fredrik Forsberg" w:date="2024-08-23T14:21:00Z" w16du:dateUtc="2024-08-23T12:21:00Z">
        <w:r w:rsidR="009F097D">
          <w:t xml:space="preserve"> module with default settings</w:t>
        </w:r>
      </w:ins>
      <w:r w:rsidR="00137BC1">
        <w:t xml:space="preserve"> (</w:t>
      </w:r>
      <w:r w:rsidR="0057349D">
        <w:t>F</w:t>
      </w:r>
      <w:r w:rsidR="00137BC1">
        <w:t>ig 2.</w:t>
      </w:r>
      <w:r w:rsidR="009E694D">
        <w:t>d</w:t>
      </w:r>
      <w:r w:rsidR="00137BC1">
        <w:t xml:space="preserve">). </w:t>
      </w:r>
      <w:r w:rsidR="00292A95">
        <w:t>The</w:t>
      </w:r>
      <w:r w:rsidR="00137BC1">
        <w:t xml:space="preserve"> data cluster based on infection type and sampling day</w:t>
      </w:r>
      <w:r w:rsidR="006562F4">
        <w:t xml:space="preserve">, suggesting that </w:t>
      </w:r>
      <w:r w:rsidR="00C0072B">
        <w:t>our</w:t>
      </w:r>
      <w:r w:rsidR="006562F4">
        <w:t xml:space="preserve"> method </w:t>
      </w:r>
      <w:proofErr w:type="gramStart"/>
      <w:r w:rsidR="006562F4">
        <w:t>is able to</w:t>
      </w:r>
      <w:proofErr w:type="gramEnd"/>
      <w:r w:rsidR="006562F4">
        <w:t xml:space="preserve"> detect differences between sample groups</w:t>
      </w:r>
      <w:r w:rsidR="00137BC1">
        <w:t>.</w:t>
      </w:r>
    </w:p>
    <w:p w14:paraId="4F6E8581" w14:textId="77777777" w:rsidR="004F319C" w:rsidRDefault="004F319C" w:rsidP="00AF3ADB"/>
    <w:p w14:paraId="747F4F3D" w14:textId="5311F424" w:rsidR="00561ACF" w:rsidRDefault="004F319C" w:rsidP="00872F3D">
      <w:r>
        <w:t xml:space="preserve">To validate that our peptide extraction and mass spectrometry methods are reproducible, 4 day-1 wound fluid samples from each of the groups </w:t>
      </w:r>
      <w:r>
        <w:rPr>
          <w:i/>
          <w:iCs/>
        </w:rPr>
        <w:t>S. aureus</w:t>
      </w:r>
      <w:r>
        <w:t xml:space="preserve">, </w:t>
      </w:r>
      <w:r>
        <w:rPr>
          <w:i/>
          <w:iCs/>
        </w:rPr>
        <w:t>P. aeruginosa</w:t>
      </w:r>
      <w:r>
        <w:t xml:space="preserve">, and control were randomly selected and had their peptides extracted again. Once extracted, the samples were </w:t>
      </w:r>
      <w:commentRangeStart w:id="66"/>
      <w:r>
        <w:t>blinded</w:t>
      </w:r>
      <w:commentRangeEnd w:id="66"/>
      <w:r w:rsidR="003E573E">
        <w:rPr>
          <w:rStyle w:val="CommentReference"/>
        </w:rPr>
        <w:commentReference w:id="66"/>
      </w:r>
      <w:r>
        <w:t xml:space="preserve"> and </w:t>
      </w:r>
      <w:proofErr w:type="spellStart"/>
      <w:r>
        <w:t>analyzed</w:t>
      </w:r>
      <w:proofErr w:type="spellEnd"/>
      <w:r>
        <w:t xml:space="preserve"> by LC-MS/MS as the previous samples</w:t>
      </w:r>
      <w:r w:rsidR="00D66372">
        <w:t xml:space="preserve">, but </w:t>
      </w:r>
      <w:ins w:id="67" w:author="Fredrik Forsberg" w:date="2024-08-23T11:51:00Z" w16du:dateUtc="2024-08-23T09:51:00Z">
        <w:r w:rsidR="00E353D5">
          <w:t xml:space="preserve">used a </w:t>
        </w:r>
        <w:proofErr w:type="spellStart"/>
        <w:r w:rsidR="00E353D5">
          <w:t>timsTOF</w:t>
        </w:r>
        <w:proofErr w:type="spellEnd"/>
        <w:r w:rsidR="00E353D5">
          <w:t xml:space="preserve"> HT</w:t>
        </w:r>
      </w:ins>
      <w:ins w:id="68" w:author="Fredrik Forsberg" w:date="2024-08-23T11:52:00Z" w16du:dateUtc="2024-08-23T09:52:00Z">
        <w:r w:rsidR="00E353D5">
          <w:t xml:space="preserve"> (Bruker, USA) MS</w:t>
        </w:r>
      </w:ins>
      <w:del w:id="69" w:author="Fredrik Forsberg" w:date="2024-08-23T11:51:00Z" w16du:dateUtc="2024-08-23T09:51:00Z">
        <w:r w:rsidR="00D66372" w:rsidDel="00E353D5">
          <w:delText>with</w:delText>
        </w:r>
        <w:r w:rsidR="00137BC1" w:rsidDel="00E353D5">
          <w:delText xml:space="preserve"> an</w:delText>
        </w:r>
        <w:r w:rsidR="00D66372" w:rsidDel="00E353D5">
          <w:delText xml:space="preserve"> </w:delText>
        </w:r>
        <w:r w:rsidR="00137BC1" w:rsidDel="00E353D5">
          <w:delText>[</w:delText>
        </w:r>
        <w:commentRangeStart w:id="70"/>
        <w:r w:rsidR="00137BC1" w:rsidDel="00E353D5">
          <w:delText>add new column name</w:delText>
        </w:r>
      </w:del>
      <w:commentRangeEnd w:id="70"/>
      <w:r w:rsidR="00137BC1">
        <w:rPr>
          <w:rStyle w:val="CommentReference"/>
        </w:rPr>
        <w:commentReference w:id="70"/>
      </w:r>
      <w:del w:id="71" w:author="Fredrik Forsberg" w:date="2024-08-23T11:51:00Z" w16du:dateUtc="2024-08-23T09:51:00Z">
        <w:r w:rsidR="00137BC1" w:rsidDel="00E353D5">
          <w:delText>] equipped</w:delText>
        </w:r>
      </w:del>
      <w:r>
        <w:t>.</w:t>
      </w:r>
      <w:r w:rsidR="00D66372">
        <w:t xml:space="preserve"> </w:t>
      </w:r>
      <w:r w:rsidR="009312B0">
        <w:t>It was seen that the unique peptides identified in each sample group corresponded well with peptides previously seen in the group</w:t>
      </w:r>
      <w:ins w:id="72" w:author="Fredrik Forsberg" w:date="2024-08-23T14:35:00Z" w16du:dateUtc="2024-08-23T12:35:00Z">
        <w:r w:rsidR="0057349D">
          <w:t>, with fewer observed unique peptides in the blind group due to missing values</w:t>
        </w:r>
      </w:ins>
      <w:r w:rsidR="009312B0">
        <w:t xml:space="preserve"> </w:t>
      </w:r>
      <w:r w:rsidR="0057349D">
        <w:t>(F</w:t>
      </w:r>
      <w:r w:rsidR="009312B0">
        <w:t xml:space="preserve">ig </w:t>
      </w:r>
      <w:r w:rsidR="00292A95">
        <w:t>3.a, b</w:t>
      </w:r>
      <w:r w:rsidR="00FE4B08">
        <w:t>,</w:t>
      </w:r>
      <w:r w:rsidR="00292A95">
        <w:t xml:space="preserve"> </w:t>
      </w:r>
      <w:r w:rsidR="00FE4B08">
        <w:t>c</w:t>
      </w:r>
      <w:r w:rsidR="0057349D">
        <w:t>)</w:t>
      </w:r>
      <w:ins w:id="73" w:author="Fredrik Forsberg" w:date="2024-08-23T14:37:00Z" w16du:dateUtc="2024-08-23T12:37:00Z">
        <w:r w:rsidR="0057349D">
          <w:t>,</w:t>
        </w:r>
      </w:ins>
      <w:r w:rsidR="00DF239A">
        <w:t xml:space="preserve"> and that </w:t>
      </w:r>
      <w:r w:rsidR="009E694D">
        <w:t xml:space="preserve">unique </w:t>
      </w:r>
      <w:r w:rsidR="00DF239A">
        <w:t xml:space="preserve">peptide </w:t>
      </w:r>
      <w:r w:rsidR="009E694D">
        <w:t xml:space="preserve">overlap </w:t>
      </w:r>
      <w:r w:rsidR="00DF239A">
        <w:t xml:space="preserve">is similar </w:t>
      </w:r>
      <w:r w:rsidR="009E694D">
        <w:t xml:space="preserve">for blinded samples compared to their respective group </w:t>
      </w:r>
      <w:r w:rsidR="00ED78D5">
        <w:t>(</w:t>
      </w:r>
      <w:r w:rsidR="0057349D">
        <w:t>F</w:t>
      </w:r>
      <w:r w:rsidR="00ED78D5">
        <w:t xml:space="preserve">ig </w:t>
      </w:r>
      <w:r w:rsidR="00FE4B08">
        <w:t>3.d</w:t>
      </w:r>
      <w:r w:rsidR="00ED78D5">
        <w:t>)</w:t>
      </w:r>
      <w:r w:rsidR="00DF239A">
        <w:t>. It can also be seen</w:t>
      </w:r>
      <w:r w:rsidR="003204F1">
        <w:t xml:space="preserve"> that the peptide length distribution retains its pattern </w:t>
      </w:r>
      <w:r w:rsidR="0057349D">
        <w:t>(F</w:t>
      </w:r>
      <w:r w:rsidR="003204F1">
        <w:t>ig 3.</w:t>
      </w:r>
      <w:r w:rsidR="00FE4B08">
        <w:t>e</w:t>
      </w:r>
      <w:r w:rsidR="0057349D">
        <w:t>)</w:t>
      </w:r>
      <w:r w:rsidR="003204F1">
        <w:t>,</w:t>
      </w:r>
      <w:r w:rsidR="009312B0">
        <w:t xml:space="preserve"> and that the samples cluster together with the other samples from the same group and day </w:t>
      </w:r>
      <w:r w:rsidR="00DF239A">
        <w:t xml:space="preserve">when reducing dimensionality using UMAP </w:t>
      </w:r>
      <w:r w:rsidR="0057349D">
        <w:t>(F</w:t>
      </w:r>
      <w:r w:rsidR="009312B0">
        <w:t>ig</w:t>
      </w:r>
      <w:r w:rsidR="009E5D76">
        <w:t xml:space="preserve"> 3.</w:t>
      </w:r>
      <w:r w:rsidR="00FE4B08">
        <w:t>f</w:t>
      </w:r>
      <w:r w:rsidR="0057349D">
        <w:t>)</w:t>
      </w:r>
      <w:r w:rsidR="00C0072B">
        <w:t>, showing that the method is robust and replicable.</w:t>
      </w:r>
    </w:p>
    <w:p w14:paraId="55DC505F" w14:textId="77777777" w:rsidR="00561ACF" w:rsidRDefault="00561ACF" w:rsidP="00872F3D"/>
    <w:p w14:paraId="48CEAF42" w14:textId="77777777" w:rsidR="00561ACF" w:rsidRPr="00561ACF" w:rsidRDefault="00561ACF" w:rsidP="00872F3D"/>
    <w:p w14:paraId="65E2A51E" w14:textId="701466E2" w:rsidR="00C658AC" w:rsidRDefault="004E0C09" w:rsidP="006A42F1">
      <w:pPr>
        <w:pStyle w:val="Heading3"/>
        <w:spacing w:before="0" w:after="0"/>
      </w:pPr>
      <w:commentRangeStart w:id="74"/>
      <w:r>
        <w:t>Usage Notes</w:t>
      </w:r>
      <w:commentRangeEnd w:id="74"/>
      <w:r w:rsidR="00872F3D">
        <w:rPr>
          <w:rStyle w:val="CommentReference"/>
          <w:rFonts w:ascii="Calibri" w:hAnsi="Calibri" w:cs="Times New Roman"/>
          <w:b w:val="0"/>
          <w:bCs w:val="0"/>
        </w:rPr>
        <w:commentReference w:id="74"/>
      </w:r>
    </w:p>
    <w:p w14:paraId="204F2836" w14:textId="25C70DA4" w:rsidR="00292A95" w:rsidRPr="00292A95" w:rsidRDefault="00292A95">
      <w:pPr>
        <w:pPrChange w:id="75" w:author="Erik Hartman" w:date="2024-08-23T10:20:00Z" w16du:dateUtc="2024-08-23T08:20:00Z">
          <w:pPr>
            <w:pStyle w:val="Heading3"/>
            <w:spacing w:before="0" w:after="0"/>
          </w:pPr>
        </w:pPrChange>
      </w:pPr>
      <w:r>
        <w:t xml:space="preserve">The data was supplied as both raw-files and </w:t>
      </w:r>
      <w:r w:rsidR="004D7A72">
        <w:t xml:space="preserve">result files (.csv) </w:t>
      </w:r>
      <w:r>
        <w:t xml:space="preserve">searched with PEAKS X. </w:t>
      </w:r>
    </w:p>
    <w:p w14:paraId="1FFBEEE3" w14:textId="683831A5" w:rsidR="00DD2C29" w:rsidRDefault="00994267" w:rsidP="00DD2C29">
      <w:pPr>
        <w:pStyle w:val="Heading3"/>
      </w:pPr>
      <w:commentRangeStart w:id="76"/>
      <w:commentRangeStart w:id="77"/>
      <w:r>
        <w:t>Code A</w:t>
      </w:r>
      <w:r w:rsidR="00DD2C29" w:rsidRPr="00B60457">
        <w:t>vailability</w:t>
      </w:r>
      <w:commentRangeEnd w:id="76"/>
      <w:r w:rsidR="00872F3D">
        <w:rPr>
          <w:rStyle w:val="CommentReference"/>
          <w:rFonts w:ascii="Calibri" w:hAnsi="Calibri" w:cs="Times New Roman"/>
          <w:b w:val="0"/>
          <w:bCs w:val="0"/>
        </w:rPr>
        <w:commentReference w:id="76"/>
      </w:r>
      <w:commentRangeEnd w:id="77"/>
      <w:r w:rsidR="004D7A72">
        <w:rPr>
          <w:rStyle w:val="CommentReference"/>
          <w:rFonts w:ascii="Calibri" w:hAnsi="Calibri" w:cs="Times New Roman"/>
          <w:b w:val="0"/>
          <w:bCs w:val="0"/>
        </w:rPr>
        <w:commentReference w:id="77"/>
      </w:r>
    </w:p>
    <w:p w14:paraId="59CFFB49" w14:textId="786ED872" w:rsidR="00DF5343" w:rsidRPr="00DF5343" w:rsidDel="00E353D5" w:rsidRDefault="00E353D5" w:rsidP="00DF5343">
      <w:pPr>
        <w:rPr>
          <w:del w:id="78" w:author="Fredrik Forsberg" w:date="2024-08-23T11:53:00Z" w16du:dateUtc="2024-08-23T09:53:00Z"/>
        </w:rPr>
      </w:pPr>
      <w:ins w:id="79" w:author="Fredrik Forsberg" w:date="2024-08-23T11:53:00Z" w16du:dateUtc="2024-08-23T09:53:00Z">
        <w:r>
          <w:t>No custom code was used to generate the data.</w:t>
        </w:r>
      </w:ins>
      <w:del w:id="80" w:author="Fredrik Forsberg" w:date="2024-08-23T11:53:00Z" w16du:dateUtc="2024-08-23T09:53:00Z">
        <w:r w:rsidR="00DF5343" w:rsidDel="00E353D5">
          <w:delText xml:space="preserve">To generate </w:delText>
        </w:r>
        <w:r w:rsidR="00CB603A" w:rsidDel="00E353D5">
          <w:delText xml:space="preserve">figures [Figure numbers length distribution and UMAP], python scripts which employ the </w:delText>
        </w:r>
        <w:r w:rsidR="004F319C" w:rsidDel="00E353D5">
          <w:delText xml:space="preserve">matplotlib.pyplot package were utilized. </w:delText>
        </w:r>
      </w:del>
    </w:p>
    <w:p w14:paraId="171D4F07" w14:textId="77777777" w:rsidR="006A42F1" w:rsidRPr="0033109F" w:rsidRDefault="006A42F1" w:rsidP="006A42F1"/>
    <w:p w14:paraId="5A6D6B13" w14:textId="77777777" w:rsidR="00467ECA" w:rsidRPr="0033109F" w:rsidRDefault="00467ECA" w:rsidP="006A42F1">
      <w:pPr>
        <w:pStyle w:val="Heading3"/>
        <w:spacing w:before="0" w:after="0"/>
      </w:pPr>
      <w:commentRangeStart w:id="81"/>
      <w:r w:rsidRPr="0033109F">
        <w:t>Acknowledgements</w:t>
      </w:r>
      <w:commentRangeEnd w:id="81"/>
      <w:r w:rsidR="00872F3D">
        <w:rPr>
          <w:rStyle w:val="CommentReference"/>
          <w:rFonts w:ascii="Calibri" w:hAnsi="Calibri" w:cs="Times New Roman"/>
          <w:b w:val="0"/>
          <w:bCs w:val="0"/>
        </w:rPr>
        <w:commentReference w:id="81"/>
      </w:r>
    </w:p>
    <w:p w14:paraId="6441B463" w14:textId="04797D02" w:rsidR="006A42F1" w:rsidRDefault="004D7A72" w:rsidP="006A42F1">
      <w:r w:rsidRPr="004D7A72">
        <w:t>We thank the Swedish National Infrastructure for Biological Mass Spectrometry (</w:t>
      </w:r>
      <w:proofErr w:type="spellStart"/>
      <w:r w:rsidRPr="004D7A72">
        <w:t>BioMS</w:t>
      </w:r>
      <w:proofErr w:type="spellEnd"/>
      <w:r w:rsidRPr="004D7A72">
        <w:t>) for performing the LC-MS/MS analysis.</w:t>
      </w:r>
      <w:r w:rsidRPr="004D7A72">
        <w:rPr>
          <w:rFonts w:ascii="Palatino" w:hAnsi="Palatino"/>
          <w:color w:val="222222"/>
          <w:sz w:val="27"/>
          <w:szCs w:val="27"/>
          <w:shd w:val="clear" w:color="auto" w:fill="FFFFFF"/>
        </w:rPr>
        <w:t xml:space="preserve"> </w:t>
      </w:r>
      <w:r w:rsidRPr="004D7A72">
        <w:t xml:space="preserve">We acknowledge support by grants from the Swedish Research Council (projects 2017-02341, 2018-05916 and 2020-02016 (A.S.), and 2023-02107 (J.M.)), Edvard </w:t>
      </w:r>
      <w:proofErr w:type="spellStart"/>
      <w:r w:rsidRPr="004D7A72">
        <w:t>Welanders</w:t>
      </w:r>
      <w:proofErr w:type="spellEnd"/>
      <w:r w:rsidRPr="004D7A72">
        <w:t xml:space="preserve"> </w:t>
      </w:r>
      <w:proofErr w:type="spellStart"/>
      <w:r w:rsidRPr="004D7A72">
        <w:t>Stiftelse</w:t>
      </w:r>
      <w:proofErr w:type="spellEnd"/>
      <w:r w:rsidRPr="004D7A72">
        <w:t xml:space="preserve"> and </w:t>
      </w:r>
      <w:proofErr w:type="spellStart"/>
      <w:r w:rsidRPr="004D7A72">
        <w:t>Finsenstiftelsen</w:t>
      </w:r>
      <w:proofErr w:type="spellEnd"/>
      <w:r w:rsidRPr="004D7A72">
        <w:t xml:space="preserve"> (</w:t>
      </w:r>
      <w:proofErr w:type="spellStart"/>
      <w:r w:rsidRPr="004D7A72">
        <w:t>Hudfonden</w:t>
      </w:r>
      <w:proofErr w:type="spellEnd"/>
      <w:r w:rsidRPr="004D7A72">
        <w:t>) (A.S.</w:t>
      </w:r>
      <w:r>
        <w:t xml:space="preserve">) </w:t>
      </w:r>
      <w:r w:rsidRPr="004D7A72">
        <w:t>the Royal Physiographic Society (A.S.),</w:t>
      </w:r>
      <w:r>
        <w:t xml:space="preserve"> </w:t>
      </w:r>
      <w:r w:rsidRPr="004D7A72">
        <w:t>the Österlund Foundation (A.S.), and the Swedish Government Funds for Clinical Research (ALF) (A.S.).</w:t>
      </w:r>
    </w:p>
    <w:p w14:paraId="2E3BC812" w14:textId="77777777" w:rsidR="004D7A72" w:rsidRPr="0033109F" w:rsidRDefault="004D7A72" w:rsidP="006A42F1"/>
    <w:p w14:paraId="47B22D34" w14:textId="4CA82D9B" w:rsidR="003A5F03" w:rsidRDefault="00C00950" w:rsidP="006A42F1">
      <w:pPr>
        <w:pStyle w:val="Heading3"/>
        <w:spacing w:before="0" w:after="0"/>
      </w:pPr>
      <w:commentRangeStart w:id="82"/>
      <w:r w:rsidRPr="0033109F">
        <w:t xml:space="preserve">Author </w:t>
      </w:r>
      <w:r w:rsidR="007D356C">
        <w:t>c</w:t>
      </w:r>
      <w:r w:rsidR="003A5F03" w:rsidRPr="0033109F">
        <w:t>ontributions</w:t>
      </w:r>
      <w:commentRangeEnd w:id="82"/>
      <w:r w:rsidR="00872F3D">
        <w:rPr>
          <w:rStyle w:val="CommentReference"/>
          <w:rFonts w:ascii="Calibri" w:hAnsi="Calibri" w:cs="Times New Roman"/>
          <w:b w:val="0"/>
          <w:bCs w:val="0"/>
        </w:rPr>
        <w:commentReference w:id="82"/>
      </w:r>
    </w:p>
    <w:p w14:paraId="25C056D6" w14:textId="4BFDB4E1" w:rsidR="004D7A72" w:rsidRPr="004D7A72" w:rsidRDefault="004D7A72">
      <w:pPr>
        <w:pPrChange w:id="83" w:author="Erik Hartman" w:date="2024-08-23T10:25:00Z" w16du:dateUtc="2024-08-23T08:25:00Z">
          <w:pPr>
            <w:pStyle w:val="Heading3"/>
            <w:spacing w:before="0" w:after="0"/>
          </w:pPr>
        </w:pPrChange>
      </w:pPr>
      <w:r>
        <w:t>FF and EH wrote the manuscript. FF, SK and JP performed the sample preparation. FF and SK performed the mass spectrometry analysis. AS and JM supervised the project.</w:t>
      </w:r>
    </w:p>
    <w:p w14:paraId="27350BDF" w14:textId="77777777" w:rsidR="006C2EB6" w:rsidRPr="0033109F" w:rsidRDefault="006C2EB6" w:rsidP="006A42F1"/>
    <w:p w14:paraId="00DDA715" w14:textId="070B42DA" w:rsidR="0077301C" w:rsidRDefault="00467ECA" w:rsidP="002F096F">
      <w:pPr>
        <w:pStyle w:val="Heading3"/>
        <w:spacing w:before="0" w:after="0"/>
      </w:pPr>
      <w:commentRangeStart w:id="84"/>
      <w:r w:rsidRPr="0033109F">
        <w:t xml:space="preserve">Competing </w:t>
      </w:r>
      <w:r w:rsidR="007D356C">
        <w:t>i</w:t>
      </w:r>
      <w:r w:rsidRPr="0033109F">
        <w:t>nterests</w:t>
      </w:r>
      <w:commentRangeEnd w:id="84"/>
      <w:r w:rsidR="00872F3D">
        <w:rPr>
          <w:rStyle w:val="CommentReference"/>
          <w:rFonts w:ascii="Calibri" w:hAnsi="Calibri" w:cs="Times New Roman"/>
          <w:b w:val="0"/>
          <w:bCs w:val="0"/>
        </w:rPr>
        <w:commentReference w:id="84"/>
      </w:r>
      <w:r w:rsidR="009C53AA" w:rsidRPr="0033109F">
        <w:br w:type="page"/>
      </w:r>
    </w:p>
    <w:p w14:paraId="23CF7CC3" w14:textId="77777777" w:rsidR="0077301C" w:rsidRPr="0033109F" w:rsidRDefault="0077301C" w:rsidP="0077301C">
      <w:pPr>
        <w:pStyle w:val="Heading3"/>
        <w:spacing w:before="0" w:after="0"/>
      </w:pPr>
      <w:commentRangeStart w:id="85"/>
      <w:r>
        <w:lastRenderedPageBreak/>
        <w:t>Figures</w:t>
      </w:r>
      <w:commentRangeEnd w:id="85"/>
      <w:r>
        <w:rPr>
          <w:rStyle w:val="CommentReference"/>
          <w:rFonts w:ascii="Calibri" w:hAnsi="Calibri" w:cs="Times New Roman"/>
          <w:b w:val="0"/>
          <w:bCs w:val="0"/>
        </w:rPr>
        <w:commentReference w:id="85"/>
      </w:r>
    </w:p>
    <w:p w14:paraId="69F215AF" w14:textId="77777777" w:rsidR="0077301C" w:rsidRPr="0033109F" w:rsidRDefault="0077301C" w:rsidP="0077301C"/>
    <w:p w14:paraId="0736DA68" w14:textId="77777777" w:rsidR="0077301C" w:rsidRPr="0033109F" w:rsidRDefault="0077301C" w:rsidP="0077301C">
      <w:pPr>
        <w:pStyle w:val="Heading3"/>
        <w:spacing w:before="0" w:after="0"/>
      </w:pPr>
      <w:commentRangeStart w:id="86"/>
      <w:r>
        <w:t>Figure Legends</w:t>
      </w:r>
      <w:commentRangeEnd w:id="86"/>
      <w:r>
        <w:rPr>
          <w:rStyle w:val="CommentReference"/>
          <w:rFonts w:ascii="Calibri" w:hAnsi="Calibri" w:cs="Times New Roman"/>
          <w:b w:val="0"/>
          <w:bCs w:val="0"/>
        </w:rPr>
        <w:commentReference w:id="86"/>
      </w:r>
    </w:p>
    <w:p w14:paraId="5E65769C" w14:textId="77777777" w:rsidR="0077301C" w:rsidRPr="006A42F1" w:rsidRDefault="0077301C" w:rsidP="0077301C"/>
    <w:p w14:paraId="75842CAA" w14:textId="77777777" w:rsidR="0077301C" w:rsidRPr="0033109F" w:rsidRDefault="0077301C" w:rsidP="0077301C">
      <w:pPr>
        <w:pStyle w:val="Heading3"/>
        <w:spacing w:before="0" w:after="0"/>
      </w:pPr>
      <w:commentRangeStart w:id="87"/>
      <w:r w:rsidRPr="0033109F">
        <w:t>Tables</w:t>
      </w:r>
      <w:commentRangeEnd w:id="87"/>
      <w:r>
        <w:rPr>
          <w:rStyle w:val="CommentReference"/>
          <w:rFonts w:ascii="Calibri" w:hAnsi="Calibri" w:cs="Times New Roman"/>
          <w:b w:val="0"/>
          <w:bCs w:val="0"/>
        </w:rPr>
        <w:commentReference w:id="87"/>
      </w:r>
    </w:p>
    <w:p w14:paraId="6AB26879" w14:textId="77777777" w:rsidR="0077301C" w:rsidRPr="0033109F" w:rsidRDefault="0077301C" w:rsidP="0077301C"/>
    <w:p w14:paraId="0022C15F" w14:textId="595EC764" w:rsidR="0077301C" w:rsidRDefault="0077301C" w:rsidP="0077301C">
      <w:pPr>
        <w:pStyle w:val="Heading3"/>
        <w:spacing w:before="0" w:after="0"/>
      </w:pPr>
      <w:commentRangeStart w:id="88"/>
      <w:r w:rsidRPr="0033109F">
        <w:t>References</w:t>
      </w:r>
      <w:commentRangeEnd w:id="88"/>
      <w:r>
        <w:rPr>
          <w:rStyle w:val="CommentReference"/>
          <w:rFonts w:ascii="Calibri" w:hAnsi="Calibri" w:cs="Times New Roman"/>
          <w:b w:val="0"/>
          <w:bCs w:val="0"/>
        </w:rPr>
        <w:commentReference w:id="88"/>
      </w:r>
    </w:p>
    <w:p w14:paraId="3E4F8F1F" w14:textId="77777777" w:rsidR="0077301C" w:rsidRPr="0077301C" w:rsidRDefault="0077301C" w:rsidP="0077301C"/>
    <w:p w14:paraId="6ADA7643" w14:textId="7072D358" w:rsidR="009C53AA" w:rsidRPr="0033109F" w:rsidRDefault="009C53AA" w:rsidP="002F096F">
      <w:pPr>
        <w:pStyle w:val="Heading3"/>
        <w:spacing w:before="0" w:after="0"/>
      </w:pPr>
      <w:r w:rsidRPr="0033109F">
        <w:t>Additional Formatting Information</w:t>
      </w:r>
    </w:p>
    <w:p w14:paraId="59F7CBEB" w14:textId="77777777" w:rsidR="009C53AA" w:rsidRPr="0033109F" w:rsidRDefault="009C53AA" w:rsidP="006A42F1">
      <w:pPr>
        <w:spacing w:before="120"/>
        <w:rPr>
          <w:rStyle w:val="Strong"/>
        </w:rPr>
      </w:pPr>
      <w:r w:rsidRPr="0033109F">
        <w:rPr>
          <w:rStyle w:val="Strong"/>
        </w:rPr>
        <w:t>Referencing Figures, Tables, and other content</w:t>
      </w:r>
    </w:p>
    <w:p w14:paraId="1256DFA6" w14:textId="5EBD4A56" w:rsidR="009C53AA" w:rsidRPr="0033109F" w:rsidRDefault="009C53AA" w:rsidP="006A42F1">
      <w:pPr>
        <w:rPr>
          <w:bCs/>
        </w:rPr>
      </w:pPr>
      <w:r w:rsidRPr="0033109F">
        <w:rPr>
          <w:rStyle w:val="Strong"/>
          <w:b w:val="0"/>
        </w:rPr>
        <w:t xml:space="preserve">The Word document may reference Figures (e.g. Fig. 1), Tables </w:t>
      </w:r>
      <w:r w:rsidR="00503E57">
        <w:rPr>
          <w:rStyle w:val="Strong"/>
          <w:b w:val="0"/>
        </w:rPr>
        <w:t>(</w:t>
      </w:r>
      <w:r w:rsidRPr="0033109F">
        <w:rPr>
          <w:rStyle w:val="Strong"/>
          <w:b w:val="0"/>
        </w:rPr>
        <w:t>e.g. Table 1),</w:t>
      </w:r>
      <w:r w:rsidR="005D0A2A">
        <w:rPr>
          <w:rStyle w:val="Strong"/>
          <w:b w:val="0"/>
        </w:rPr>
        <w:t xml:space="preserve"> </w:t>
      </w:r>
      <w:r w:rsidRPr="0033109F">
        <w:rPr>
          <w:rStyle w:val="Strong"/>
          <w:b w:val="0"/>
        </w:rPr>
        <w:t xml:space="preserve">and </w:t>
      </w:r>
      <w:r w:rsidR="00F95A11" w:rsidRPr="0033109F">
        <w:rPr>
          <w:rStyle w:val="Strong"/>
          <w:b w:val="0"/>
        </w:rPr>
        <w:t>Supplementary Information (e.g. Supplementary Table</w:t>
      </w:r>
      <w:r w:rsidRPr="0033109F">
        <w:rPr>
          <w:rStyle w:val="Strong"/>
          <w:b w:val="0"/>
        </w:rPr>
        <w:t xml:space="preserve"> 1</w:t>
      </w:r>
      <w:r w:rsidR="00636B41" w:rsidRPr="0033109F">
        <w:rPr>
          <w:rStyle w:val="Strong"/>
          <w:b w:val="0"/>
        </w:rPr>
        <w:t xml:space="preserve">, or Supplementary File </w:t>
      </w:r>
      <w:r w:rsidR="00F95A11" w:rsidRPr="0033109F">
        <w:rPr>
          <w:rStyle w:val="Strong"/>
          <w:b w:val="0"/>
        </w:rPr>
        <w:t>2, etc.).</w:t>
      </w:r>
      <w:r w:rsidR="006F5237" w:rsidRPr="0033109F">
        <w:rPr>
          <w:rStyle w:val="Strong"/>
          <w:b w:val="0"/>
        </w:rPr>
        <w:t xml:space="preserve"> </w:t>
      </w:r>
    </w:p>
    <w:p w14:paraId="29CE9EA6" w14:textId="77777777" w:rsidR="009C53AA" w:rsidRPr="0033109F" w:rsidRDefault="009C53AA" w:rsidP="006A42F1"/>
    <w:p w14:paraId="76A91ABF" w14:textId="77777777" w:rsidR="009C53AA" w:rsidRPr="0033109F" w:rsidRDefault="009C53AA" w:rsidP="006A42F1">
      <w:pPr>
        <w:rPr>
          <w:rStyle w:val="Strong"/>
        </w:rPr>
      </w:pPr>
      <w:r w:rsidRPr="0033109F">
        <w:rPr>
          <w:rStyle w:val="Strong"/>
        </w:rPr>
        <w:t>Citation format</w:t>
      </w:r>
    </w:p>
    <w:p w14:paraId="4AF75035" w14:textId="61E97CD2" w:rsidR="0000442D" w:rsidRDefault="006A5238" w:rsidP="0000442D">
      <w:pPr>
        <w:pStyle w:val="NormalWeb"/>
        <w:spacing w:before="0" w:beforeAutospacing="0" w:after="0" w:afterAutospacing="0"/>
      </w:pPr>
      <w:r>
        <w:t>All r</w:t>
      </w:r>
      <w:r w:rsidR="0000442D" w:rsidRPr="0000442D">
        <w:t>eferences should be numbered sequentially, first throughout the text, then in tables, followed by figures and, finally, boxes; that is, references that only appear in tables, figures or boxes should be last in the reference list. Only one publication is given for each number. Only papers that have been published or accepted by a named publication or recognized preprint server should be in the numbered list; preprints of accepted papers in the reference list should be submitted with the manuscript. Published conference abstracts, numbered patents, and archived code with an assigned DOI may be included in the reference list. Grant details and acknowledgments are not permitted as numbered references. Footnotes are not used.</w:t>
      </w:r>
    </w:p>
    <w:p w14:paraId="438C7B79" w14:textId="3EF1A362" w:rsidR="0000442D" w:rsidRDefault="0000442D" w:rsidP="0000442D">
      <w:pPr>
        <w:pStyle w:val="NormalWeb"/>
        <w:spacing w:before="60"/>
      </w:pPr>
      <w:r>
        <w:t xml:space="preserve">Scientific Data uses standard Nature referencing style. All authors should be included in reference lists unless there are six or more, in which case only the first author should be given, followed by ‘et al.’. Authors should be listed last name first, followed by a comma and initials (followed by full stops, '.') of given names. Article titles should be in Roman text; only the first word of the title should have an initial </w:t>
      </w:r>
      <w:proofErr w:type="gramStart"/>
      <w:r>
        <w:t>capital</w:t>
      </w:r>
      <w:proofErr w:type="gramEnd"/>
      <w:r>
        <w:t xml:space="preserve"> and the title should be written exactly as it appears in the work cited, ending with a full stop. Book titles should be given in italics and all words in the title should have initial capitals. Journal names are italicized and abbreviated (with full stops) according to common usage. Volume numbers and the subsequent comma appear in bold. The </w:t>
      </w:r>
      <w:proofErr w:type="gramStart"/>
      <w:r>
        <w:t>full page</w:t>
      </w:r>
      <w:proofErr w:type="gramEnd"/>
      <w:r>
        <w:t xml:space="preserve"> range should be given where appropriate. See the examples below:</w:t>
      </w:r>
    </w:p>
    <w:p w14:paraId="7F699A9C" w14:textId="77777777" w:rsidR="0000442D" w:rsidRDefault="0000442D" w:rsidP="0000442D">
      <w:pPr>
        <w:pStyle w:val="NormalWeb"/>
        <w:spacing w:before="60" w:after="0" w:afterAutospacing="0"/>
        <w:jc w:val="left"/>
      </w:pPr>
      <w:r w:rsidRPr="0000442D">
        <w:rPr>
          <w:b/>
        </w:rPr>
        <w:t>Journal Article</w:t>
      </w:r>
      <w:r>
        <w:t>:</w:t>
      </w:r>
    </w:p>
    <w:p w14:paraId="115D41B8" w14:textId="446372AD" w:rsidR="0000442D" w:rsidRDefault="0000442D">
      <w:pPr>
        <w:pStyle w:val="NormalWeb"/>
        <w:numPr>
          <w:ilvl w:val="0"/>
          <w:numId w:val="1"/>
        </w:numPr>
        <w:spacing w:before="0" w:beforeAutospacing="0"/>
        <w:jc w:val="left"/>
      </w:pPr>
      <w:r>
        <w:t xml:space="preserve">Schott, D. H., Collins, R. N. &amp; Bretscher, A. Secretory vesicle transport velocity in living cells depends on the myosin V lever arm length. </w:t>
      </w:r>
      <w:r w:rsidRPr="0000442D">
        <w:rPr>
          <w:i/>
        </w:rPr>
        <w:t>J. Cell Biol</w:t>
      </w:r>
      <w:r>
        <w:t xml:space="preserve">. </w:t>
      </w:r>
      <w:r w:rsidRPr="0000442D">
        <w:rPr>
          <w:b/>
        </w:rPr>
        <w:t>156</w:t>
      </w:r>
      <w:r>
        <w:t xml:space="preserve">, 35‐39 (2002). </w:t>
      </w:r>
    </w:p>
    <w:p w14:paraId="41AEEAAA" w14:textId="77777777" w:rsidR="0000442D" w:rsidRDefault="0000442D" w:rsidP="0000442D">
      <w:pPr>
        <w:pStyle w:val="NormalWeb"/>
        <w:spacing w:before="60" w:after="0" w:afterAutospacing="0"/>
        <w:jc w:val="left"/>
      </w:pPr>
      <w:r w:rsidRPr="0000442D">
        <w:rPr>
          <w:b/>
        </w:rPr>
        <w:t>Book</w:t>
      </w:r>
      <w:r>
        <w:t xml:space="preserve"> ‐ Book titles should be given in italics and all words in the title should have initial capitals:</w:t>
      </w:r>
    </w:p>
    <w:p w14:paraId="6E6D45C9" w14:textId="0CB5437C" w:rsidR="0000442D" w:rsidRDefault="0000442D">
      <w:pPr>
        <w:pStyle w:val="NormalWeb"/>
        <w:numPr>
          <w:ilvl w:val="0"/>
          <w:numId w:val="1"/>
        </w:numPr>
        <w:spacing w:before="0" w:beforeAutospacing="0"/>
        <w:jc w:val="left"/>
      </w:pPr>
      <w:r>
        <w:t xml:space="preserve">Hogan, B. </w:t>
      </w:r>
      <w:r w:rsidRPr="0000442D">
        <w:rPr>
          <w:i/>
        </w:rPr>
        <w:t xml:space="preserve">Manipulating </w:t>
      </w:r>
      <w:proofErr w:type="gramStart"/>
      <w:r w:rsidRPr="0000442D">
        <w:rPr>
          <w:i/>
        </w:rPr>
        <w:t>The</w:t>
      </w:r>
      <w:proofErr w:type="gramEnd"/>
      <w:r w:rsidRPr="0000442D">
        <w:rPr>
          <w:i/>
        </w:rPr>
        <w:t xml:space="preserve"> Mouse Embryo: A Laboratory Manual</w:t>
      </w:r>
      <w:r>
        <w:t xml:space="preserve"> 2nd </w:t>
      </w:r>
      <w:proofErr w:type="spellStart"/>
      <w:r>
        <w:t>edn</w:t>
      </w:r>
      <w:proofErr w:type="spellEnd"/>
      <w:r>
        <w:t xml:space="preserve"> (Cold Spring Harbor Laboratory Press, 1994) </w:t>
      </w:r>
    </w:p>
    <w:p w14:paraId="711B1B8A" w14:textId="77777777" w:rsidR="0000442D" w:rsidRPr="0000442D" w:rsidRDefault="0000442D" w:rsidP="0000442D">
      <w:pPr>
        <w:pStyle w:val="NormalWeb"/>
        <w:spacing w:before="60" w:after="0" w:afterAutospacing="0"/>
        <w:jc w:val="left"/>
        <w:rPr>
          <w:b/>
        </w:rPr>
      </w:pPr>
      <w:r w:rsidRPr="0000442D">
        <w:rPr>
          <w:b/>
        </w:rPr>
        <w:t>Publicly available preprint:</w:t>
      </w:r>
    </w:p>
    <w:p w14:paraId="37FC7026" w14:textId="635E5034" w:rsidR="0000442D" w:rsidRDefault="0000442D">
      <w:pPr>
        <w:pStyle w:val="NormalWeb"/>
        <w:numPr>
          <w:ilvl w:val="0"/>
          <w:numId w:val="1"/>
        </w:numPr>
        <w:spacing w:before="0" w:beforeAutospacing="0"/>
        <w:jc w:val="left"/>
      </w:pPr>
      <w:r>
        <w:t xml:space="preserve">Babichev, S. A., Ries, J. &amp; </w:t>
      </w:r>
      <w:proofErr w:type="spellStart"/>
      <w:r>
        <w:t>Lvovsky</w:t>
      </w:r>
      <w:proofErr w:type="spellEnd"/>
      <w:r>
        <w:t xml:space="preserve">, A. I. Quantum scissors: teleportation of single-mode optical states by means of nonlocal single photon. Preprint at http://arXiv.org/quant-ph/0208066 (2002). </w:t>
      </w:r>
    </w:p>
    <w:p w14:paraId="6A6734BF" w14:textId="77777777" w:rsidR="0000442D" w:rsidRPr="0000442D" w:rsidRDefault="0000442D" w:rsidP="0000442D">
      <w:pPr>
        <w:jc w:val="left"/>
        <w:rPr>
          <w:b/>
        </w:rPr>
      </w:pPr>
      <w:r w:rsidRPr="0000442D">
        <w:rPr>
          <w:b/>
        </w:rPr>
        <w:t>Code:</w:t>
      </w:r>
    </w:p>
    <w:p w14:paraId="145F8684" w14:textId="5C086E78" w:rsidR="0000442D" w:rsidRDefault="0000442D">
      <w:pPr>
        <w:pStyle w:val="NormalWeb"/>
        <w:numPr>
          <w:ilvl w:val="0"/>
          <w:numId w:val="1"/>
        </w:numPr>
        <w:spacing w:before="0" w:beforeAutospacing="0"/>
        <w:jc w:val="left"/>
      </w:pPr>
      <w:proofErr w:type="spellStart"/>
      <w:r>
        <w:lastRenderedPageBreak/>
        <w:t>Gallotti</w:t>
      </w:r>
      <w:proofErr w:type="spellEnd"/>
      <w:r>
        <w:t xml:space="preserve">, R. &amp; Barthélemy, M. Source code for: The multilayer temporal network of public transport in Great Britain. </w:t>
      </w:r>
      <w:proofErr w:type="spellStart"/>
      <w:r w:rsidRPr="0000442D">
        <w:rPr>
          <w:i/>
        </w:rPr>
        <w:t>Figshare</w:t>
      </w:r>
      <w:proofErr w:type="spellEnd"/>
      <w:r>
        <w:t xml:space="preserve"> https://dx.doi.org/10.6084/m9.figshare.1249862.v1 (2014). </w:t>
      </w:r>
    </w:p>
    <w:p w14:paraId="2FB8247C" w14:textId="77777777" w:rsidR="0000442D" w:rsidRDefault="0000442D" w:rsidP="0000442D">
      <w:pPr>
        <w:pStyle w:val="NormalWeb"/>
        <w:spacing w:before="60" w:after="0" w:afterAutospacing="0"/>
        <w:jc w:val="left"/>
      </w:pPr>
      <w:r w:rsidRPr="0000442D">
        <w:rPr>
          <w:b/>
        </w:rPr>
        <w:t>Online material</w:t>
      </w:r>
      <w:r>
        <w:t xml:space="preserve"> ‐ Stable documents hosted on the web may be cited in the main reference list, using the format below. Websites or dynamic web resources should be cited by embedding the URL in the main article text:</w:t>
      </w:r>
    </w:p>
    <w:p w14:paraId="5385B266" w14:textId="19A03205" w:rsidR="006A42F1" w:rsidRDefault="0000442D">
      <w:pPr>
        <w:pStyle w:val="NormalWeb"/>
        <w:numPr>
          <w:ilvl w:val="0"/>
          <w:numId w:val="1"/>
        </w:numPr>
        <w:spacing w:before="0" w:beforeAutospacing="0" w:after="0" w:afterAutospacing="0"/>
        <w:jc w:val="left"/>
      </w:pPr>
      <w:r>
        <w:t xml:space="preserve">Manaster, J. Sloth squeak. </w:t>
      </w:r>
      <w:r w:rsidRPr="0000442D">
        <w:rPr>
          <w:i/>
        </w:rPr>
        <w:t>Scientific American Blog Network</w:t>
      </w:r>
      <w:r>
        <w:t xml:space="preserve"> http://blogs.scientificamerican.com/psi-vid/2014/04/09/sloth-squeak (2014).</w:t>
      </w:r>
    </w:p>
    <w:p w14:paraId="306E3C84" w14:textId="77777777" w:rsidR="00640A40" w:rsidRDefault="00640A40" w:rsidP="0000442D">
      <w:pPr>
        <w:pStyle w:val="NormalWeb"/>
        <w:spacing w:before="0" w:beforeAutospacing="0" w:after="0" w:afterAutospacing="0"/>
        <w:jc w:val="left"/>
      </w:pPr>
    </w:p>
    <w:p w14:paraId="10145ECF" w14:textId="4A42D28A" w:rsidR="00640A40" w:rsidRDefault="00640A40" w:rsidP="0000442D">
      <w:pPr>
        <w:pStyle w:val="NormalWeb"/>
        <w:spacing w:before="0" w:beforeAutospacing="0" w:after="0" w:afterAutospacing="0"/>
        <w:jc w:val="left"/>
        <w:rPr>
          <w:b/>
        </w:rPr>
      </w:pPr>
      <w:r>
        <w:rPr>
          <w:b/>
        </w:rPr>
        <w:t xml:space="preserve">Technical or government </w:t>
      </w:r>
      <w:r w:rsidRPr="006C4B68">
        <w:rPr>
          <w:b/>
        </w:rPr>
        <w:t>report:</w:t>
      </w:r>
    </w:p>
    <w:p w14:paraId="31ABB425" w14:textId="782673E8" w:rsidR="00640A40" w:rsidRPr="00640A40" w:rsidRDefault="00640A40">
      <w:pPr>
        <w:pStyle w:val="NormalWeb"/>
        <w:numPr>
          <w:ilvl w:val="0"/>
          <w:numId w:val="1"/>
        </w:numPr>
        <w:spacing w:before="0" w:beforeAutospacing="0" w:after="0" w:afterAutospacing="0"/>
        <w:jc w:val="left"/>
      </w:pPr>
      <w:r>
        <w:t xml:space="preserve">Akutsu, T. </w:t>
      </w:r>
      <w:r w:rsidRPr="006C4B68">
        <w:rPr>
          <w:i/>
        </w:rPr>
        <w:t>Total Heart Replacement Device.</w:t>
      </w:r>
      <w:r>
        <w:t xml:space="preserve"> Report No. NIH-NHLI-69 2185-4 (National Institutes of Health, 1974). </w:t>
      </w:r>
    </w:p>
    <w:p w14:paraId="7885F048" w14:textId="77777777" w:rsidR="00640A40" w:rsidRPr="00B558ED" w:rsidRDefault="00640A40" w:rsidP="0000442D">
      <w:pPr>
        <w:pStyle w:val="NormalWeb"/>
        <w:spacing w:before="0" w:beforeAutospacing="0" w:after="0" w:afterAutospacing="0"/>
        <w:jc w:val="left"/>
      </w:pPr>
    </w:p>
    <w:p w14:paraId="49FF8646" w14:textId="77777777" w:rsidR="0000442D" w:rsidRDefault="0000442D" w:rsidP="006A42F1">
      <w:pPr>
        <w:pStyle w:val="NormalWeb"/>
        <w:spacing w:before="60" w:beforeAutospacing="0" w:after="0" w:afterAutospacing="0"/>
        <w:rPr>
          <w:b/>
        </w:rPr>
      </w:pPr>
    </w:p>
    <w:p w14:paraId="6774DA53" w14:textId="77777777" w:rsidR="005D0A2A" w:rsidRPr="005D0A2A" w:rsidRDefault="005D0A2A" w:rsidP="005D0A2A">
      <w:pPr>
        <w:pStyle w:val="Heading2"/>
        <w:shd w:val="clear" w:color="auto" w:fill="FFFFFF"/>
        <w:spacing w:before="0" w:after="0"/>
        <w:rPr>
          <w:rFonts w:asciiTheme="minorHAnsi" w:hAnsiTheme="minorHAnsi" w:cs="Times"/>
          <w:bCs w:val="0"/>
          <w:i w:val="0"/>
          <w:color w:val="222222"/>
          <w:spacing w:val="3"/>
          <w:sz w:val="22"/>
          <w:szCs w:val="22"/>
        </w:rPr>
      </w:pPr>
      <w:r w:rsidRPr="005D0A2A">
        <w:rPr>
          <w:rFonts w:asciiTheme="minorHAnsi" w:hAnsiTheme="minorHAnsi" w:cs="Times"/>
          <w:bCs w:val="0"/>
          <w:i w:val="0"/>
          <w:color w:val="222222"/>
          <w:spacing w:val="3"/>
          <w:sz w:val="22"/>
          <w:szCs w:val="22"/>
        </w:rPr>
        <w:t>Citing Data</w:t>
      </w:r>
    </w:p>
    <w:p w14:paraId="08E89399" w14:textId="77777777" w:rsidR="005D0A2A" w:rsidRPr="005D0A2A" w:rsidRDefault="005D0A2A" w:rsidP="005D0A2A">
      <w:pPr>
        <w:pStyle w:val="Normal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In line with emerging </w:t>
      </w:r>
      <w:hyperlink r:id="rId25" w:history="1">
        <w:r w:rsidRPr="005D0A2A">
          <w:rPr>
            <w:rStyle w:val="Hyperlink"/>
            <w:rFonts w:asciiTheme="minorHAnsi" w:hAnsiTheme="minorHAnsi" w:cs="Times"/>
            <w:color w:val="006699"/>
            <w:spacing w:val="3"/>
          </w:rPr>
          <w:t>industry-wide standards for data citation</w:t>
        </w:r>
      </w:hyperlink>
      <w:r w:rsidRPr="005D0A2A">
        <w:rPr>
          <w:rFonts w:asciiTheme="minorHAnsi" w:hAnsiTheme="minorHAnsi" w:cs="Times"/>
          <w:color w:val="222222"/>
          <w:spacing w:val="3"/>
        </w:rPr>
        <w:t>, references to all datasets described or used in the manuscript should be cited in the text with a superscript number and listed in the ‘References’ section in the same manner as a conventional literature reference.</w:t>
      </w:r>
    </w:p>
    <w:p w14:paraId="5D730835" w14:textId="77777777" w:rsidR="005D0A2A" w:rsidRPr="005D0A2A" w:rsidRDefault="005D0A2A" w:rsidP="005D0A2A">
      <w:pPr>
        <w:pStyle w:val="Normal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 xml:space="preserve">An author list (formatted as above) and title for the dataset should be included in the data </w:t>
      </w:r>
      <w:proofErr w:type="gramStart"/>
      <w:r w:rsidRPr="005D0A2A">
        <w:rPr>
          <w:rFonts w:asciiTheme="minorHAnsi" w:hAnsiTheme="minorHAnsi" w:cs="Times"/>
          <w:color w:val="222222"/>
          <w:spacing w:val="3"/>
        </w:rPr>
        <w:t>citation, and</w:t>
      </w:r>
      <w:proofErr w:type="gramEnd"/>
      <w:r w:rsidRPr="005D0A2A">
        <w:rPr>
          <w:rFonts w:asciiTheme="minorHAnsi" w:hAnsiTheme="minorHAnsi" w:cs="Times"/>
          <w:color w:val="222222"/>
          <w:spacing w:val="3"/>
        </w:rPr>
        <w:t xml:space="preserve"> should reflect the author(s) and dataset title recorded at the repository. If author or title is not recorded by the repository, these should not be included in the data citation. The name of the data-hosting repository, URL to the dataset and year the data were made available are required for all data citations. For DOI-based (e.g. </w:t>
      </w:r>
      <w:proofErr w:type="spellStart"/>
      <w:r w:rsidRPr="005D0A2A">
        <w:rPr>
          <w:rFonts w:asciiTheme="minorHAnsi" w:hAnsiTheme="minorHAnsi" w:cs="Times"/>
          <w:color w:val="222222"/>
          <w:spacing w:val="3"/>
        </w:rPr>
        <w:t>figshare</w:t>
      </w:r>
      <w:proofErr w:type="spellEnd"/>
      <w:r w:rsidRPr="005D0A2A">
        <w:rPr>
          <w:rFonts w:asciiTheme="minorHAnsi" w:hAnsiTheme="minorHAnsi" w:cs="Times"/>
          <w:color w:val="222222"/>
          <w:spacing w:val="3"/>
        </w:rPr>
        <w:t xml:space="preserve"> or Dryad) repositories the DOI URL should be used. For repositories using accessions (e.g. SRA or GEO) an </w:t>
      </w:r>
      <w:hyperlink r:id="rId26" w:history="1">
        <w:r w:rsidRPr="005D0A2A">
          <w:rPr>
            <w:rStyle w:val="Hyperlink"/>
            <w:rFonts w:asciiTheme="minorHAnsi" w:hAnsiTheme="minorHAnsi" w:cs="Times"/>
            <w:color w:val="006699"/>
            <w:spacing w:val="3"/>
          </w:rPr>
          <w:t>identifiers.org</w:t>
        </w:r>
      </w:hyperlink>
      <w:r w:rsidRPr="005D0A2A">
        <w:rPr>
          <w:rFonts w:asciiTheme="minorHAnsi" w:hAnsiTheme="minorHAnsi" w:cs="Times"/>
          <w:color w:val="222222"/>
          <w:spacing w:val="3"/>
        </w:rPr>
        <w:t> URL should be used where available. For first submissions, authors may choose to include just the accession number. Scientific Data staff will provide further guidance after peer-review. Please refer to the following examples of data citation for guidance:</w:t>
      </w:r>
    </w:p>
    <w:p w14:paraId="210EB8DD" w14:textId="77777777" w:rsidR="005D0A2A" w:rsidRPr="005D0A2A" w:rsidRDefault="005D0A2A">
      <w:pPr>
        <w:numPr>
          <w:ilvl w:val="0"/>
          <w:numId w:val="2"/>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 xml:space="preserve">Zhang, Q-L., Chen, J-Y., Lin, L-B., Wang, F., Guo, J., Deng, X-Y. Characterization of ladybird </w:t>
      </w:r>
      <w:proofErr w:type="spellStart"/>
      <w:r w:rsidRPr="005D0A2A">
        <w:rPr>
          <w:rFonts w:asciiTheme="minorHAnsi" w:hAnsiTheme="minorHAnsi" w:cs="Times"/>
          <w:color w:val="222222"/>
          <w:spacing w:val="3"/>
        </w:rPr>
        <w:t>Henosepilachna</w:t>
      </w:r>
      <w:proofErr w:type="spellEnd"/>
      <w:r w:rsidRPr="005D0A2A">
        <w:rPr>
          <w:rFonts w:asciiTheme="minorHAnsi" w:hAnsiTheme="minorHAnsi" w:cs="Times"/>
          <w:color w:val="222222"/>
          <w:spacing w:val="3"/>
        </w:rPr>
        <w:t xml:space="preserve"> </w:t>
      </w:r>
      <w:proofErr w:type="spellStart"/>
      <w:r w:rsidRPr="005D0A2A">
        <w:rPr>
          <w:rFonts w:asciiTheme="minorHAnsi" w:hAnsiTheme="minorHAnsi" w:cs="Times"/>
          <w:color w:val="222222"/>
          <w:spacing w:val="3"/>
        </w:rPr>
        <w:t>vigintioctopunctata</w:t>
      </w:r>
      <w:proofErr w:type="spellEnd"/>
      <w:r w:rsidRPr="005D0A2A">
        <w:rPr>
          <w:rFonts w:asciiTheme="minorHAnsi" w:hAnsiTheme="minorHAnsi" w:cs="Times"/>
          <w:color w:val="222222"/>
          <w:spacing w:val="3"/>
        </w:rPr>
        <w:t xml:space="preserve"> transcriptomes across various life stages. </w:t>
      </w:r>
      <w:r w:rsidRPr="005D0A2A">
        <w:rPr>
          <w:rStyle w:val="Emphasis"/>
          <w:rFonts w:asciiTheme="minorHAnsi" w:hAnsiTheme="minorHAnsi" w:cs="Times"/>
          <w:color w:val="222222"/>
          <w:spacing w:val="3"/>
        </w:rPr>
        <w:t>figshare</w:t>
      </w:r>
      <w:r w:rsidRPr="005D0A2A">
        <w:rPr>
          <w:rFonts w:asciiTheme="minorHAnsi" w:hAnsiTheme="minorHAnsi" w:cs="Times"/>
          <w:color w:val="222222"/>
          <w:spacing w:val="3"/>
        </w:rPr>
        <w:t> </w:t>
      </w:r>
      <w:hyperlink r:id="rId27" w:history="1">
        <w:r w:rsidRPr="005D0A2A">
          <w:rPr>
            <w:rStyle w:val="Hyperlink"/>
            <w:rFonts w:asciiTheme="minorHAnsi" w:hAnsiTheme="minorHAnsi" w:cs="Times"/>
            <w:color w:val="006699"/>
            <w:spacing w:val="3"/>
          </w:rPr>
          <w:t>https://doi.org/10.6084/m9.figshare.c.4064768.v3</w:t>
        </w:r>
      </w:hyperlink>
      <w:r w:rsidRPr="005D0A2A">
        <w:rPr>
          <w:rFonts w:asciiTheme="minorHAnsi" w:hAnsiTheme="minorHAnsi" w:cs="Times"/>
          <w:color w:val="222222"/>
          <w:spacing w:val="3"/>
        </w:rPr>
        <w:t> (2018).</w:t>
      </w:r>
    </w:p>
    <w:p w14:paraId="4CD6C76F" w14:textId="77777777" w:rsidR="005D0A2A" w:rsidRPr="005D0A2A" w:rsidRDefault="005D0A2A">
      <w:pPr>
        <w:numPr>
          <w:ilvl w:val="0"/>
          <w:numId w:val="2"/>
        </w:numPr>
        <w:shd w:val="clear" w:color="auto" w:fill="FFFFFF"/>
        <w:spacing w:before="100" w:beforeAutospacing="1" w:after="100" w:afterAutospacing="1"/>
        <w:jc w:val="left"/>
        <w:rPr>
          <w:rFonts w:asciiTheme="minorHAnsi" w:hAnsiTheme="minorHAnsi" w:cs="Times"/>
          <w:color w:val="222222"/>
          <w:spacing w:val="3"/>
        </w:rPr>
      </w:pPr>
      <w:r w:rsidRPr="005D0A2A">
        <w:rPr>
          <w:rStyle w:val="Emphasis"/>
          <w:rFonts w:asciiTheme="minorHAnsi" w:hAnsiTheme="minorHAnsi" w:cs="Times"/>
          <w:color w:val="222222"/>
          <w:spacing w:val="3"/>
        </w:rPr>
        <w:t>NCBI Sequence Read Archive</w:t>
      </w:r>
      <w:r w:rsidRPr="005D0A2A">
        <w:rPr>
          <w:rFonts w:asciiTheme="minorHAnsi" w:hAnsiTheme="minorHAnsi" w:cs="Times"/>
          <w:color w:val="222222"/>
          <w:spacing w:val="3"/>
        </w:rPr>
        <w:t> </w:t>
      </w:r>
      <w:hyperlink r:id="rId28" w:history="1">
        <w:r w:rsidRPr="005D0A2A">
          <w:rPr>
            <w:rStyle w:val="Hyperlink"/>
            <w:rFonts w:asciiTheme="minorHAnsi" w:hAnsiTheme="minorHAnsi" w:cs="Times"/>
            <w:color w:val="006699"/>
            <w:spacing w:val="3"/>
          </w:rPr>
          <w:t>http://identifiers.org/ncbi/insdc.sra:SRP121625</w:t>
        </w:r>
      </w:hyperlink>
      <w:r w:rsidRPr="005D0A2A">
        <w:rPr>
          <w:rFonts w:asciiTheme="minorHAnsi" w:hAnsiTheme="minorHAnsi" w:cs="Times"/>
          <w:color w:val="222222"/>
          <w:spacing w:val="3"/>
        </w:rPr>
        <w:t> (2017).</w:t>
      </w:r>
    </w:p>
    <w:p w14:paraId="66ADBC4C" w14:textId="77777777" w:rsidR="005D0A2A" w:rsidRPr="005D0A2A" w:rsidRDefault="005D0A2A">
      <w:pPr>
        <w:numPr>
          <w:ilvl w:val="0"/>
          <w:numId w:val="2"/>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 xml:space="preserve">Barbosa, P., Usie, A. and Ramos, A. M. Quercus </w:t>
      </w:r>
      <w:proofErr w:type="spellStart"/>
      <w:r w:rsidRPr="005D0A2A">
        <w:rPr>
          <w:rFonts w:asciiTheme="minorHAnsi" w:hAnsiTheme="minorHAnsi" w:cs="Times"/>
          <w:color w:val="222222"/>
          <w:spacing w:val="3"/>
        </w:rPr>
        <w:t>suber</w:t>
      </w:r>
      <w:proofErr w:type="spellEnd"/>
      <w:r w:rsidRPr="005D0A2A">
        <w:rPr>
          <w:rFonts w:asciiTheme="minorHAnsi" w:hAnsiTheme="minorHAnsi" w:cs="Times"/>
          <w:color w:val="222222"/>
          <w:spacing w:val="3"/>
        </w:rPr>
        <w:t xml:space="preserve"> isolate HL8, whole genome shotgun sequencing project. </w:t>
      </w:r>
      <w:r w:rsidRPr="005D0A2A">
        <w:rPr>
          <w:rStyle w:val="Emphasis"/>
          <w:rFonts w:asciiTheme="minorHAnsi" w:hAnsiTheme="minorHAnsi" w:cs="Times"/>
          <w:color w:val="222222"/>
          <w:spacing w:val="3"/>
        </w:rPr>
        <w:t>GenBank</w:t>
      </w:r>
      <w:hyperlink r:id="rId29" w:history="1">
        <w:r w:rsidRPr="005D0A2A">
          <w:rPr>
            <w:rStyle w:val="Hyperlink"/>
            <w:rFonts w:asciiTheme="minorHAnsi" w:hAnsiTheme="minorHAnsi" w:cs="Times"/>
            <w:color w:val="006699"/>
            <w:spacing w:val="3"/>
          </w:rPr>
          <w:t>http://identifiers.org/ncbi/insdc:PKMF00000000</w:t>
        </w:r>
      </w:hyperlink>
      <w:r w:rsidRPr="005D0A2A">
        <w:rPr>
          <w:rFonts w:asciiTheme="minorHAnsi" w:hAnsiTheme="minorHAnsi" w:cs="Times"/>
          <w:color w:val="222222"/>
          <w:spacing w:val="3"/>
        </w:rPr>
        <w:t> (2018).</w:t>
      </w:r>
    </w:p>
    <w:p w14:paraId="524FC5B2" w14:textId="4198D8BD" w:rsidR="00DC6CE7" w:rsidRPr="008051F3" w:rsidRDefault="005D0A2A">
      <w:pPr>
        <w:numPr>
          <w:ilvl w:val="0"/>
          <w:numId w:val="2"/>
        </w:numPr>
        <w:shd w:val="clear" w:color="auto" w:fill="FFFFFF"/>
        <w:spacing w:before="100" w:beforeAutospacing="1" w:after="100" w:afterAutospacing="1"/>
        <w:jc w:val="left"/>
        <w:rPr>
          <w:rFonts w:asciiTheme="minorHAnsi" w:hAnsiTheme="minorHAnsi" w:cs="Times"/>
          <w:color w:val="222222"/>
          <w:spacing w:val="3"/>
        </w:rPr>
      </w:pPr>
      <w:r w:rsidRPr="005D0A2A">
        <w:rPr>
          <w:rStyle w:val="Emphasis"/>
          <w:rFonts w:asciiTheme="minorHAnsi" w:hAnsiTheme="minorHAnsi" w:cs="Times"/>
          <w:color w:val="222222"/>
          <w:spacing w:val="3"/>
        </w:rPr>
        <w:t>DNA Data Bank of Japan</w:t>
      </w:r>
      <w:r w:rsidRPr="005D0A2A">
        <w:rPr>
          <w:rFonts w:asciiTheme="minorHAnsi" w:hAnsiTheme="minorHAnsi" w:cs="Times"/>
          <w:color w:val="222222"/>
          <w:spacing w:val="3"/>
        </w:rPr>
        <w:t> </w:t>
      </w:r>
      <w:hyperlink r:id="rId30" w:history="1">
        <w:r w:rsidRPr="005D0A2A">
          <w:rPr>
            <w:rStyle w:val="Hyperlink"/>
            <w:rFonts w:asciiTheme="minorHAnsi" w:hAnsiTheme="minorHAnsi" w:cs="Times"/>
            <w:color w:val="006699"/>
            <w:spacing w:val="3"/>
          </w:rPr>
          <w:t>http://trace.ddbj.nig.ac.jp/DRASearch/submission?acc=DRA004814</w:t>
        </w:r>
      </w:hyperlink>
      <w:r w:rsidRPr="005D0A2A">
        <w:rPr>
          <w:rFonts w:asciiTheme="minorHAnsi" w:hAnsiTheme="minorHAnsi" w:cs="Times"/>
          <w:color w:val="222222"/>
          <w:spacing w:val="3"/>
        </w:rPr>
        <w:t> (2016).</w:t>
      </w:r>
    </w:p>
    <w:p w14:paraId="6A025F35" w14:textId="77777777" w:rsidR="00AE5804" w:rsidRDefault="00AE5804" w:rsidP="006A42F1">
      <w:pPr>
        <w:widowControl w:val="0"/>
        <w:autoSpaceDE w:val="0"/>
        <w:autoSpaceDN w:val="0"/>
        <w:adjustRightInd w:val="0"/>
        <w:rPr>
          <w:rFonts w:cs="Calibri"/>
          <w:lang w:val="en-US" w:eastAsia="en-US"/>
        </w:rPr>
      </w:pPr>
    </w:p>
    <w:p w14:paraId="780B5F06" w14:textId="7DFD07DA" w:rsidR="00503E57" w:rsidRPr="006A42F1" w:rsidRDefault="005938A2" w:rsidP="006A42F1">
      <w:pPr>
        <w:widowControl w:val="0"/>
        <w:autoSpaceDE w:val="0"/>
        <w:autoSpaceDN w:val="0"/>
        <w:adjustRightInd w:val="0"/>
        <w:rPr>
          <w:rFonts w:cs="Calibri"/>
          <w:b/>
          <w:lang w:val="en-US" w:eastAsia="en-US"/>
        </w:rPr>
      </w:pPr>
      <w:r>
        <w:rPr>
          <w:rFonts w:cs="Calibri"/>
          <w:b/>
          <w:lang w:val="en-US" w:eastAsia="en-US"/>
        </w:rPr>
        <w:t xml:space="preserve">Depositing your data to an appropriate repository </w:t>
      </w:r>
    </w:p>
    <w:p w14:paraId="67496329" w14:textId="2F3C4257" w:rsidR="007646AB" w:rsidRPr="002E320D" w:rsidRDefault="00BD07A9" w:rsidP="006A42F1">
      <w:pPr>
        <w:widowControl w:val="0"/>
        <w:autoSpaceDE w:val="0"/>
        <w:autoSpaceDN w:val="0"/>
        <w:adjustRightInd w:val="0"/>
        <w:spacing w:before="60"/>
      </w:pPr>
      <w:r>
        <w:rPr>
          <w:rFonts w:cs="Calibri"/>
          <w:lang w:val="en-US" w:eastAsia="en-US"/>
        </w:rPr>
        <w:t>Your</w:t>
      </w:r>
      <w:r w:rsidR="00070888">
        <w:rPr>
          <w:rFonts w:cs="Calibri"/>
          <w:lang w:val="en-US" w:eastAsia="en-US"/>
        </w:rPr>
        <w:t xml:space="preserve"> </w:t>
      </w:r>
      <w:r w:rsidR="00070888" w:rsidRPr="006A42F1">
        <w:rPr>
          <w:rFonts w:cs="Calibri"/>
          <w:i/>
          <w:lang w:val="en-US" w:eastAsia="en-US"/>
        </w:rPr>
        <w:t>Scientific Data</w:t>
      </w:r>
      <w:r w:rsidR="00070888">
        <w:rPr>
          <w:rFonts w:cs="Calibri"/>
          <w:lang w:val="en-US" w:eastAsia="en-US"/>
        </w:rPr>
        <w:t xml:space="preserve"> manuscript </w:t>
      </w:r>
      <w:r>
        <w:rPr>
          <w:rFonts w:cs="Calibri"/>
          <w:lang w:val="en-US" w:eastAsia="en-US"/>
        </w:rPr>
        <w:t xml:space="preserve">will not be sent to review unless the dataset(s) described therein have been </w:t>
      </w:r>
      <w:r w:rsidR="00070888">
        <w:rPr>
          <w:rFonts w:cs="Calibri"/>
          <w:lang w:val="en-US" w:eastAsia="en-US"/>
        </w:rPr>
        <w:t>deposited in an appropriate public repository (</w:t>
      </w:r>
      <w:hyperlink r:id="rId31" w:history="1">
        <w:r w:rsidR="009769DE">
          <w:rPr>
            <w:rStyle w:val="Hyperlink"/>
            <w:rFonts w:cs="Calibri"/>
            <w:lang w:val="en-US" w:eastAsia="en-US"/>
          </w:rPr>
          <w:t>please see our policy on this</w:t>
        </w:r>
      </w:hyperlink>
      <w:r w:rsidR="00070888">
        <w:rPr>
          <w:rFonts w:cs="Calibri"/>
          <w:lang w:val="en-US" w:eastAsia="en-US"/>
        </w:rPr>
        <w:t xml:space="preserve">). </w:t>
      </w:r>
      <w:r>
        <w:rPr>
          <w:rFonts w:cs="Calibri"/>
          <w:lang w:val="en-US" w:eastAsia="en-US"/>
        </w:rPr>
        <w:t xml:space="preserve">Should a </w:t>
      </w:r>
      <w:r w:rsidR="009769DE">
        <w:rPr>
          <w:rFonts w:cs="Calibri"/>
          <w:lang w:val="en-US" w:eastAsia="en-US"/>
        </w:rPr>
        <w:t xml:space="preserve">subject </w:t>
      </w:r>
      <w:r>
        <w:rPr>
          <w:rFonts w:cs="Calibri"/>
          <w:lang w:val="en-US" w:eastAsia="en-US"/>
        </w:rPr>
        <w:t>specific repository not be available</w:t>
      </w:r>
      <w:r w:rsidR="009E2858">
        <w:rPr>
          <w:rFonts w:cs="Calibri"/>
          <w:lang w:val="en-US" w:eastAsia="en-US"/>
        </w:rPr>
        <w:t xml:space="preserve"> for your field or data-type</w:t>
      </w:r>
      <w:r>
        <w:rPr>
          <w:rFonts w:cs="Calibri"/>
          <w:lang w:val="en-US" w:eastAsia="en-US"/>
        </w:rPr>
        <w:t>, or should</w:t>
      </w:r>
      <w:r w:rsidR="00070888">
        <w:rPr>
          <w:rFonts w:cs="Calibri"/>
          <w:lang w:val="en-US" w:eastAsia="en-US"/>
        </w:rPr>
        <w:t xml:space="preserve"> </w:t>
      </w:r>
      <w:r>
        <w:rPr>
          <w:rFonts w:cs="Calibri"/>
          <w:lang w:val="en-US" w:eastAsia="en-US"/>
        </w:rPr>
        <w:t>the</w:t>
      </w:r>
      <w:r w:rsidR="00070888">
        <w:rPr>
          <w:rFonts w:cs="Calibri"/>
          <w:lang w:val="en-US" w:eastAsia="en-US"/>
        </w:rPr>
        <w:t xml:space="preserve"> repository of your choice not permit confidential peer-review, </w:t>
      </w:r>
      <w:r w:rsidR="009769DE">
        <w:rPr>
          <w:rFonts w:cs="Calibri"/>
          <w:lang w:val="en-US" w:eastAsia="en-US"/>
        </w:rPr>
        <w:t xml:space="preserve">please use a </w:t>
      </w:r>
      <w:r w:rsidR="00640A40">
        <w:rPr>
          <w:rFonts w:cs="Calibri"/>
          <w:lang w:val="en-US" w:eastAsia="en-US"/>
        </w:rPr>
        <w:t xml:space="preserve"> </w:t>
      </w:r>
      <w:hyperlink r:id="rId32" w:anchor="general" w:history="1">
        <w:r w:rsidR="009769DE">
          <w:rPr>
            <w:rStyle w:val="Hyperlink"/>
            <w:rFonts w:cs="Calibri"/>
            <w:lang w:val="en-US" w:eastAsia="en-US"/>
          </w:rPr>
          <w:t>generalist repository</w:t>
        </w:r>
      </w:hyperlink>
      <w:r w:rsidR="005938A2">
        <w:rPr>
          <w:rFonts w:cs="Calibri"/>
          <w:lang w:val="en-US" w:eastAsia="en-US"/>
        </w:rPr>
        <w:t xml:space="preserve">. Integrated submission systems are available for both </w:t>
      </w:r>
      <w:proofErr w:type="spellStart"/>
      <w:r w:rsidR="005938A2">
        <w:rPr>
          <w:rFonts w:cs="Calibri"/>
          <w:lang w:val="en-US" w:eastAsia="en-US"/>
        </w:rPr>
        <w:t>figshare</w:t>
      </w:r>
      <w:proofErr w:type="spellEnd"/>
      <w:r w:rsidR="005938A2">
        <w:rPr>
          <w:rFonts w:cs="Calibri"/>
          <w:lang w:val="en-US" w:eastAsia="en-US"/>
        </w:rPr>
        <w:t xml:space="preserve"> and Dryad.  </w:t>
      </w:r>
    </w:p>
    <w:sectPr w:rsidR="007646AB" w:rsidRPr="002E320D" w:rsidSect="00C338ED">
      <w:footerReference w:type="default" r:id="rId33"/>
      <w:pgSz w:w="11906" w:h="16838"/>
      <w:pgMar w:top="1361" w:right="1786" w:bottom="1361" w:left="1786"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Fredrik Forsberg" w:date="2024-06-27T10:01:00Z" w:initials="FF">
    <w:p w14:paraId="585E9B0B" w14:textId="77777777" w:rsidR="00872F3D" w:rsidRDefault="00872F3D" w:rsidP="00872F3D">
      <w:pPr>
        <w:pStyle w:val="CommentText"/>
        <w:jc w:val="left"/>
      </w:pPr>
      <w:r>
        <w:rPr>
          <w:rStyle w:val="CommentReference"/>
        </w:rPr>
        <w:annotationRef/>
      </w:r>
      <w:r>
        <w:rPr>
          <w:i/>
          <w:iCs/>
        </w:rPr>
        <w:t xml:space="preserve">110 characters maximum, including spaces </w:t>
      </w:r>
    </w:p>
    <w:p w14:paraId="406EDB0C" w14:textId="77777777" w:rsidR="00872F3D" w:rsidRDefault="00872F3D" w:rsidP="00872F3D">
      <w:pPr>
        <w:pStyle w:val="CommentText"/>
        <w:jc w:val="left"/>
      </w:pPr>
    </w:p>
    <w:p w14:paraId="7A9E01EC" w14:textId="77777777" w:rsidR="00872F3D" w:rsidRDefault="00872F3D" w:rsidP="00872F3D">
      <w:pPr>
        <w:pStyle w:val="CommentText"/>
        <w:jc w:val="left"/>
      </w:pPr>
      <w:r>
        <w:t>Titles should avoid the use of acronyms and abbreviations where possible. Colons and parentheses are not permitted.</w:t>
      </w:r>
    </w:p>
  </w:comment>
  <w:comment w:id="1" w:author="Fredrik Forsberg" w:date="2024-06-27T10:01:00Z" w:initials="FF">
    <w:p w14:paraId="400CA057" w14:textId="72085D13" w:rsidR="00872F3D" w:rsidRDefault="00872F3D" w:rsidP="00872F3D">
      <w:pPr>
        <w:pStyle w:val="CommentText"/>
        <w:jc w:val="left"/>
      </w:pPr>
      <w:r>
        <w:rPr>
          <w:rStyle w:val="CommentReference"/>
        </w:rPr>
        <w:annotationRef/>
      </w:r>
      <w:r>
        <w:rPr>
          <w:i/>
          <w:iCs/>
        </w:rPr>
        <w:t>Maximum 170 words recommended</w:t>
      </w:r>
    </w:p>
    <w:p w14:paraId="0A6BE499" w14:textId="77777777" w:rsidR="00872F3D" w:rsidRDefault="00872F3D" w:rsidP="00872F3D">
      <w:pPr>
        <w:pStyle w:val="CommentText"/>
        <w:jc w:val="left"/>
      </w:pPr>
      <w:r>
        <w:t xml:space="preserve">The Abstract should succinctly describe the study the resulting data, and their potential reuse, but should not make any claims regarding new scientific findings. No references are allowed in this section. </w:t>
      </w:r>
    </w:p>
  </w:comment>
  <w:comment w:id="2" w:author="Fredrik Forsberg" w:date="2024-06-27T10:01:00Z" w:initials="FF">
    <w:p w14:paraId="1F269F15" w14:textId="45C2AF49" w:rsidR="00872F3D" w:rsidRDefault="00872F3D" w:rsidP="00872F3D">
      <w:pPr>
        <w:pStyle w:val="CommentText"/>
        <w:jc w:val="left"/>
      </w:pPr>
      <w:r>
        <w:rPr>
          <w:rStyle w:val="CommentReference"/>
        </w:rPr>
        <w:annotationRef/>
      </w:r>
      <w:r>
        <w:t xml:space="preserve">The Background &amp; Summary should provide an overview of the study design and the data generated, including any background information needed to put this study in the context of previous work and the literature, and should reference literature as needed. The section should also briefly outline the broader goals that motivated collection of the data, as well as its potential use. We also encourage authors to include a figure that provides a schematic overview of the study design or workflow (if applicable). </w:t>
      </w:r>
    </w:p>
  </w:comment>
  <w:comment w:id="3" w:author="Fredrik Forsberg" w:date="2024-08-23T11:31:00Z" w:initials="FF">
    <w:p w14:paraId="15849CE8" w14:textId="77777777" w:rsidR="00E73640" w:rsidRDefault="00E73640" w:rsidP="00E73640">
      <w:pPr>
        <w:pStyle w:val="CommentText"/>
        <w:jc w:val="left"/>
      </w:pPr>
      <w:r>
        <w:rPr>
          <w:rStyle w:val="CommentReference"/>
        </w:rPr>
        <w:annotationRef/>
      </w:r>
      <w:r>
        <w:rPr>
          <w:lang w:val="sv-SE"/>
        </w:rPr>
        <w:t>Is this always true?</w:t>
      </w:r>
    </w:p>
  </w:comment>
  <w:comment w:id="5" w:author="Fredrik Forsberg" w:date="2024-08-23T14:33:00Z" w:initials="FF">
    <w:p w14:paraId="4E273FEF" w14:textId="77777777" w:rsidR="003E573E" w:rsidRDefault="0057349D" w:rsidP="003E573E">
      <w:pPr>
        <w:pStyle w:val="CommentText"/>
        <w:jc w:val="left"/>
      </w:pPr>
      <w:r>
        <w:rPr>
          <w:rStyle w:val="CommentReference"/>
        </w:rPr>
        <w:annotationRef/>
      </w:r>
      <w:r w:rsidR="003E573E">
        <w:rPr>
          <w:lang w:val="sv-SE"/>
        </w:rPr>
        <w:t>Should we try to sell it more?</w:t>
      </w:r>
    </w:p>
  </w:comment>
  <w:comment w:id="13" w:author="Fredrik Forsberg" w:date="2024-06-27T10:00:00Z" w:initials="FF">
    <w:p w14:paraId="6F17B0EB" w14:textId="15B6CE7E" w:rsidR="00872F3D" w:rsidRDefault="00872F3D" w:rsidP="00872F3D">
      <w:pPr>
        <w:pStyle w:val="CommentText"/>
        <w:jc w:val="left"/>
      </w:pPr>
      <w:r>
        <w:rPr>
          <w:rStyle w:val="CommentReference"/>
        </w:rPr>
        <w:annotationRef/>
      </w:r>
      <w:r>
        <w:t xml:space="preserve">The Methods should include detailed text describing any steps or procedures used in producing the data, including full descriptions of the experimental design, data acquisition and any computational processing. See the </w:t>
      </w:r>
      <w:hyperlink r:id="rId1" w:anchor="sec-5" w:history="1">
        <w:r w:rsidRPr="001C280B">
          <w:rPr>
            <w:rStyle w:val="Hyperlink"/>
          </w:rPr>
          <w:t>detailed section in our submission guidelines</w:t>
        </w:r>
      </w:hyperlink>
      <w:r>
        <w:t xml:space="preserve"> for advice on writing a transparent and reproducible methods section. Related methods should be grouped under corresponding subheadings where possible, and methods should be described in enough detail to allow other researchers to interpret and repeat, if required, the full study. Specific data outputs should be explicitly referenced via data citation (see Data Records and Citing Data, below).</w:t>
      </w:r>
    </w:p>
    <w:p w14:paraId="416C7D40" w14:textId="77777777" w:rsidR="00872F3D" w:rsidRDefault="00872F3D" w:rsidP="00872F3D">
      <w:pPr>
        <w:pStyle w:val="CommentText"/>
        <w:jc w:val="left"/>
      </w:pPr>
      <w:r>
        <w:t>Authors should cite previous descriptions of the methods under use, but ideally the method descriptions should be complete enough for others to understand and reproduce the methods and processing steps without referring to associated publications. There is no limit to the length of the Methods section.</w:t>
      </w:r>
    </w:p>
  </w:comment>
  <w:comment w:id="36" w:author="Fredrik Forsberg" w:date="2024-06-27T10:01:00Z" w:initials="FF">
    <w:p w14:paraId="18152A12" w14:textId="51A7C2C8" w:rsidR="00872F3D" w:rsidRDefault="00872F3D" w:rsidP="00872F3D">
      <w:pPr>
        <w:pStyle w:val="CommentText"/>
        <w:jc w:val="left"/>
      </w:pPr>
      <w:r>
        <w:rPr>
          <w:rStyle w:val="CommentReference"/>
        </w:rPr>
        <w:annotationRef/>
      </w:r>
      <w:r>
        <w:t>The Data Records section should be used to explain each data record associated with this work, including the repository where this information is stored, and to provide an overview of the data files and their formats. Each external data record should be cited as described below. A data citation should also be placed in the subsection of the Methods containing the data-collection or procedure(s) used to derive the corresponding record.</w:t>
      </w:r>
    </w:p>
    <w:p w14:paraId="7EFBACCF" w14:textId="77777777" w:rsidR="00872F3D" w:rsidRDefault="00872F3D" w:rsidP="00872F3D">
      <w:pPr>
        <w:pStyle w:val="CommentText"/>
        <w:jc w:val="left"/>
      </w:pPr>
    </w:p>
    <w:p w14:paraId="18216ADA" w14:textId="77777777" w:rsidR="00872F3D" w:rsidRDefault="00872F3D" w:rsidP="00872F3D">
      <w:pPr>
        <w:pStyle w:val="CommentText"/>
        <w:jc w:val="left"/>
      </w:pPr>
      <w:r>
        <w:t>Tables can be used to support the data records, specifying the data output resulting from each data-collection or analytical step and the names of the corresponding files should these form part of the archived record.</w:t>
      </w:r>
    </w:p>
    <w:p w14:paraId="550CE52A" w14:textId="77777777" w:rsidR="00872F3D" w:rsidRDefault="00872F3D" w:rsidP="00872F3D">
      <w:pPr>
        <w:pStyle w:val="CommentText"/>
        <w:jc w:val="left"/>
      </w:pPr>
    </w:p>
    <w:p w14:paraId="4BFCCED3" w14:textId="77777777" w:rsidR="00872F3D" w:rsidRDefault="00872F3D" w:rsidP="00872F3D">
      <w:pPr>
        <w:pStyle w:val="CommentText"/>
        <w:jc w:val="left"/>
      </w:pPr>
      <w:r>
        <w:t xml:space="preserve">Please also feel free to provide information on the file structure if it is complex. </w:t>
      </w:r>
    </w:p>
  </w:comment>
  <w:comment w:id="37" w:author="Fredrik Forsberg" w:date="2024-08-23T13:20:00Z" w:initials="FF">
    <w:p w14:paraId="62E4413F" w14:textId="77777777" w:rsidR="00373A2B" w:rsidRDefault="00373A2B" w:rsidP="00373A2B">
      <w:pPr>
        <w:pStyle w:val="CommentText"/>
        <w:jc w:val="left"/>
      </w:pPr>
      <w:r>
        <w:rPr>
          <w:rStyle w:val="CommentReference"/>
        </w:rPr>
        <w:annotationRef/>
      </w:r>
      <w:r>
        <w:rPr>
          <w:lang w:val="sv-SE"/>
        </w:rPr>
        <w:t>Add file types</w:t>
      </w:r>
    </w:p>
  </w:comment>
  <w:comment w:id="63" w:author="Fredrik Forsberg" w:date="2024-06-27T10:02:00Z" w:initials="FF">
    <w:p w14:paraId="0FCED6B0" w14:textId="3EA04776" w:rsidR="00872F3D" w:rsidRDefault="00872F3D" w:rsidP="00872F3D">
      <w:pPr>
        <w:pStyle w:val="CommentText"/>
        <w:jc w:val="left"/>
      </w:pPr>
      <w:r>
        <w:rPr>
          <w:rStyle w:val="CommentReference"/>
        </w:rPr>
        <w:annotationRef/>
      </w:r>
      <w:r>
        <w:t xml:space="preserve">The Technical Validation section should present any experiments or analyses that are needed to support the technical quality of the dataset. This section may be supported by figures and tables, as needed. </w:t>
      </w:r>
      <w:r>
        <w:rPr>
          <w:i/>
          <w:iCs/>
        </w:rPr>
        <w:t>This is a required section</w:t>
      </w:r>
      <w:r>
        <w:t xml:space="preserve">; authors must provide information to justify the reliability of their data. </w:t>
      </w:r>
    </w:p>
    <w:p w14:paraId="0D0EE918" w14:textId="77777777" w:rsidR="00872F3D" w:rsidRDefault="00872F3D" w:rsidP="00872F3D">
      <w:pPr>
        <w:pStyle w:val="CommentText"/>
        <w:jc w:val="left"/>
      </w:pPr>
      <w:r>
        <w:t xml:space="preserve">Possible content </w:t>
      </w:r>
      <w:r>
        <w:rPr>
          <w:b/>
          <w:bCs/>
        </w:rPr>
        <w:t>may include:</w:t>
      </w:r>
    </w:p>
    <w:p w14:paraId="1010F851" w14:textId="77777777" w:rsidR="00872F3D" w:rsidRDefault="00872F3D">
      <w:pPr>
        <w:pStyle w:val="CommentText"/>
        <w:numPr>
          <w:ilvl w:val="0"/>
          <w:numId w:val="3"/>
        </w:numPr>
        <w:jc w:val="left"/>
      </w:pPr>
      <w:r>
        <w:t>experiments that support or validate the data-collection procedure(s) (e.g. negative controls, or an analysis of standards to confirm measurement linearity)</w:t>
      </w:r>
    </w:p>
    <w:p w14:paraId="7612F08C" w14:textId="77777777" w:rsidR="00872F3D" w:rsidRDefault="00872F3D">
      <w:pPr>
        <w:pStyle w:val="CommentText"/>
        <w:numPr>
          <w:ilvl w:val="0"/>
          <w:numId w:val="3"/>
        </w:numPr>
        <w:jc w:val="left"/>
      </w:pPr>
      <w:r>
        <w:t>statistical analyses of experimental error and variation</w:t>
      </w:r>
    </w:p>
    <w:p w14:paraId="4FA322BE" w14:textId="77777777" w:rsidR="00872F3D" w:rsidRDefault="00872F3D">
      <w:pPr>
        <w:pStyle w:val="CommentText"/>
        <w:numPr>
          <w:ilvl w:val="0"/>
          <w:numId w:val="3"/>
        </w:numPr>
        <w:jc w:val="left"/>
      </w:pPr>
      <w:r>
        <w:t>phenotypic or genotypic assessments of biological samples (e.g. confirming disease status, cell line identity, or the success of perturbations)</w:t>
      </w:r>
    </w:p>
    <w:p w14:paraId="4078C4D7" w14:textId="77777777" w:rsidR="00872F3D" w:rsidRDefault="00872F3D">
      <w:pPr>
        <w:pStyle w:val="CommentText"/>
        <w:numPr>
          <w:ilvl w:val="0"/>
          <w:numId w:val="3"/>
        </w:numPr>
        <w:jc w:val="left"/>
      </w:pPr>
      <w:r>
        <w:t xml:space="preserve">general discussions of any procedures used to ensure reliable and unbiased data production, such as blinding and randomization, sample tracking systems, etc. </w:t>
      </w:r>
    </w:p>
    <w:p w14:paraId="74244292" w14:textId="77777777" w:rsidR="00872F3D" w:rsidRDefault="00872F3D">
      <w:pPr>
        <w:pStyle w:val="CommentText"/>
        <w:numPr>
          <w:ilvl w:val="0"/>
          <w:numId w:val="3"/>
        </w:numPr>
        <w:jc w:val="left"/>
      </w:pPr>
      <w:r>
        <w:t>any other information needed for assessment of technical rigour by the referees</w:t>
      </w:r>
    </w:p>
    <w:p w14:paraId="2E1ACC68" w14:textId="77777777" w:rsidR="00872F3D" w:rsidRDefault="00872F3D" w:rsidP="00872F3D">
      <w:pPr>
        <w:pStyle w:val="CommentText"/>
        <w:jc w:val="left"/>
      </w:pPr>
      <w:r>
        <w:t xml:space="preserve">Generally, this </w:t>
      </w:r>
      <w:r>
        <w:rPr>
          <w:b/>
          <w:bCs/>
        </w:rPr>
        <w:t>should not include:</w:t>
      </w:r>
    </w:p>
    <w:p w14:paraId="552084E0" w14:textId="77777777" w:rsidR="00872F3D" w:rsidRDefault="00872F3D">
      <w:pPr>
        <w:pStyle w:val="CommentText"/>
        <w:numPr>
          <w:ilvl w:val="0"/>
          <w:numId w:val="4"/>
        </w:numPr>
        <w:jc w:val="left"/>
      </w:pPr>
      <w:r>
        <w:t>follow-up experiments aimed at testing or supporting an interpretation of the data</w:t>
      </w:r>
    </w:p>
    <w:p w14:paraId="5B967012" w14:textId="77777777" w:rsidR="00872F3D" w:rsidRDefault="00872F3D">
      <w:pPr>
        <w:pStyle w:val="CommentText"/>
        <w:numPr>
          <w:ilvl w:val="0"/>
          <w:numId w:val="4"/>
        </w:numPr>
        <w:jc w:val="left"/>
      </w:pPr>
      <w:r>
        <w:t xml:space="preserve">statistical hypothesis testing </w:t>
      </w:r>
    </w:p>
    <w:p w14:paraId="1D9C9ED2" w14:textId="77777777" w:rsidR="00872F3D" w:rsidRDefault="00872F3D">
      <w:pPr>
        <w:pStyle w:val="CommentText"/>
        <w:numPr>
          <w:ilvl w:val="0"/>
          <w:numId w:val="4"/>
        </w:numPr>
        <w:jc w:val="left"/>
      </w:pPr>
      <w:r>
        <w:t xml:space="preserve">exploratory computational analyses </w:t>
      </w:r>
    </w:p>
  </w:comment>
  <w:comment w:id="66" w:author="Fredrik Forsberg" w:date="2024-08-23T14:52:00Z" w:initials="FF">
    <w:p w14:paraId="4187EC5A" w14:textId="77777777" w:rsidR="003E573E" w:rsidRDefault="003E573E" w:rsidP="003E573E">
      <w:pPr>
        <w:pStyle w:val="CommentText"/>
        <w:jc w:val="left"/>
      </w:pPr>
      <w:r>
        <w:rPr>
          <w:rStyle w:val="CommentReference"/>
        </w:rPr>
        <w:annotationRef/>
      </w:r>
      <w:r>
        <w:rPr>
          <w:lang w:val="sv-SE"/>
        </w:rPr>
        <w:t>Should this be explained in more detail?</w:t>
      </w:r>
    </w:p>
  </w:comment>
  <w:comment w:id="70" w:author="Fredrik Forsberg" w:date="2024-07-25T15:59:00Z" w:initials="FF">
    <w:p w14:paraId="06DD3DFD" w14:textId="35CB0FED" w:rsidR="00137BC1" w:rsidRDefault="00137BC1" w:rsidP="00137BC1">
      <w:pPr>
        <w:pStyle w:val="CommentText"/>
        <w:jc w:val="left"/>
      </w:pPr>
      <w:r>
        <w:rPr>
          <w:rStyle w:val="CommentReference"/>
        </w:rPr>
        <w:annotationRef/>
      </w:r>
      <w:r>
        <w:rPr>
          <w:lang w:val="sv-SE"/>
        </w:rPr>
        <w:t>Fix</w:t>
      </w:r>
    </w:p>
  </w:comment>
  <w:comment w:id="74" w:author="Fredrik Forsberg" w:date="2024-06-27T10:02:00Z" w:initials="FF">
    <w:p w14:paraId="356188F5" w14:textId="3509CFCA" w:rsidR="00872F3D" w:rsidRDefault="00872F3D" w:rsidP="00872F3D">
      <w:pPr>
        <w:pStyle w:val="CommentText"/>
        <w:jc w:val="left"/>
      </w:pPr>
      <w:r>
        <w:rPr>
          <w:rStyle w:val="CommentReference"/>
        </w:rPr>
        <w:annotationRef/>
      </w:r>
      <w:r>
        <w:rPr>
          <w:i/>
          <w:iCs/>
        </w:rPr>
        <w:t>This section is optional</w:t>
      </w:r>
    </w:p>
    <w:p w14:paraId="79CFEFB3" w14:textId="77777777" w:rsidR="00872F3D" w:rsidRDefault="00872F3D" w:rsidP="00872F3D">
      <w:pPr>
        <w:pStyle w:val="CommentText"/>
        <w:jc w:val="left"/>
      </w:pPr>
      <w:r>
        <w:t xml:space="preserve">The Usage Notes can contain brief instructions to assist other researchers with reuse of the data. This may include discussion of software packages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 Please see our </w:t>
      </w:r>
      <w:hyperlink r:id="rId2" w:anchor="code-avail" w:history="1">
        <w:r w:rsidRPr="00D1101A">
          <w:rPr>
            <w:rStyle w:val="Hyperlink"/>
          </w:rPr>
          <w:t>code availability policy</w:t>
        </w:r>
      </w:hyperlink>
      <w:r>
        <w:t xml:space="preserve"> for advice on supplying custom code alongside Data Descriptor manuscripts.</w:t>
      </w:r>
    </w:p>
    <w:p w14:paraId="1186CC4A" w14:textId="77777777" w:rsidR="00872F3D" w:rsidRDefault="00872F3D" w:rsidP="00872F3D">
      <w:pPr>
        <w:pStyle w:val="CommentText"/>
        <w:jc w:val="left"/>
      </w:pPr>
      <w: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 </w:t>
      </w:r>
    </w:p>
  </w:comment>
  <w:comment w:id="76" w:author="Fredrik Forsberg" w:date="2024-06-27T10:02:00Z" w:initials="FF">
    <w:p w14:paraId="01C2A871" w14:textId="77777777" w:rsidR="00872F3D" w:rsidRDefault="00872F3D" w:rsidP="00872F3D">
      <w:pPr>
        <w:pStyle w:val="CommentText"/>
        <w:jc w:val="left"/>
      </w:pPr>
      <w:r>
        <w:rPr>
          <w:rStyle w:val="CommentReference"/>
        </w:rPr>
        <w:annotationRef/>
      </w:r>
      <w:r>
        <w:t xml:space="preserve">For all studies using custom code in the generation or processing of datasets, a statement must be included under the subheading "Code availability", indicating whether and how the code can be accessed, including any restrictions to access. This section should also include information on the versions of any software used, if relevant, and any specific variables or parameters used to generate, test, or process the current dataset. </w:t>
      </w:r>
    </w:p>
  </w:comment>
  <w:comment w:id="77" w:author="Erik Hartman" w:date="2024-08-23T10:25:00Z" w:initials="EH">
    <w:p w14:paraId="06B24551" w14:textId="77777777" w:rsidR="004D7A72" w:rsidRDefault="004D7A72" w:rsidP="004D7A72">
      <w:pPr>
        <w:jc w:val="left"/>
      </w:pPr>
      <w:r>
        <w:rPr>
          <w:rStyle w:val="CommentReference"/>
        </w:rPr>
        <w:annotationRef/>
      </w:r>
      <w:r>
        <w:rPr>
          <w:sz w:val="20"/>
          <w:szCs w:val="20"/>
        </w:rPr>
        <w:t>I think we can discard this.</w:t>
      </w:r>
    </w:p>
  </w:comment>
  <w:comment w:id="81" w:author="Fredrik Forsberg" w:date="2024-06-27T10:02:00Z" w:initials="FF">
    <w:p w14:paraId="14DC90F1" w14:textId="746D8E25" w:rsidR="00872F3D" w:rsidRDefault="00872F3D" w:rsidP="00872F3D">
      <w:pPr>
        <w:pStyle w:val="CommentText"/>
        <w:jc w:val="left"/>
      </w:pPr>
      <w:r>
        <w:rPr>
          <w:rStyle w:val="CommentReference"/>
        </w:rPr>
        <w:annotationRef/>
      </w:r>
      <w:r>
        <w:t>The Acknowledgements should contain text acknowledging non-author contributors. Acknowledgements should be brief, and should not include thanks to anonymous referees and editors or effusive comments. Grant or contribution numbers may be acknowledged.</w:t>
      </w:r>
    </w:p>
  </w:comment>
  <w:comment w:id="82" w:author="Fredrik Forsberg" w:date="2024-06-27T10:02:00Z" w:initials="FF">
    <w:p w14:paraId="52832DB1" w14:textId="77777777" w:rsidR="00872F3D" w:rsidRDefault="00872F3D" w:rsidP="00872F3D">
      <w:pPr>
        <w:pStyle w:val="CommentText"/>
        <w:jc w:val="left"/>
      </w:pPr>
      <w:r>
        <w:rPr>
          <w:rStyle w:val="CommentReference"/>
        </w:rPr>
        <w:annotationRef/>
      </w:r>
      <w:r>
        <w:t xml:space="preserve">Each author’s contribution to the work should be described briefly, on a separate line, in the Author Contributions section. </w:t>
      </w:r>
    </w:p>
  </w:comment>
  <w:comment w:id="84" w:author="Fredrik Forsberg" w:date="2024-06-27T10:02:00Z" w:initials="FF">
    <w:p w14:paraId="49AE1E84" w14:textId="77777777" w:rsidR="00872F3D" w:rsidRDefault="00872F3D" w:rsidP="00872F3D">
      <w:pPr>
        <w:pStyle w:val="CommentText"/>
        <w:jc w:val="left"/>
      </w:pPr>
      <w:r>
        <w:rPr>
          <w:rStyle w:val="CommentReference"/>
        </w:rPr>
        <w:annotationRef/>
      </w:r>
      <w:r>
        <w:t xml:space="preserve">A competing interests statement is required for all papers accepted by and published in </w:t>
      </w:r>
      <w:r>
        <w:rPr>
          <w:i/>
          <w:iCs/>
        </w:rPr>
        <w:t>Scientific Data</w:t>
      </w:r>
      <w:r>
        <w:t>. If there is no conflict of interest, a statement declaring this must still be included in the manuscript.</w:t>
      </w:r>
    </w:p>
  </w:comment>
  <w:comment w:id="85" w:author="Fredrik Forsberg" w:date="2024-06-27T10:03:00Z" w:initials="FF">
    <w:p w14:paraId="24143493" w14:textId="77777777" w:rsidR="0077301C" w:rsidRDefault="0077301C" w:rsidP="0077301C">
      <w:pPr>
        <w:pStyle w:val="CommentText"/>
        <w:jc w:val="left"/>
      </w:pPr>
      <w:r>
        <w:rPr>
          <w:rStyle w:val="CommentReference"/>
        </w:rPr>
        <w:annotationRef/>
      </w:r>
      <w:r>
        <w:t>Figure images should be provided as separate files and should be referred to using a consistent numbering scheme through the entire Data Descriptor. We discourage the inclusion of figures in the Supplementary Information – all key figures should be included here in the main Figure section.</w:t>
      </w:r>
    </w:p>
    <w:p w14:paraId="3631BECC" w14:textId="77777777" w:rsidR="0077301C" w:rsidRDefault="0077301C" w:rsidP="0077301C">
      <w:pPr>
        <w:pStyle w:val="CommentText"/>
        <w:jc w:val="left"/>
      </w:pPr>
    </w:p>
    <w:p w14:paraId="2D717852" w14:textId="77777777" w:rsidR="0077301C" w:rsidRDefault="0077301C" w:rsidP="0077301C">
      <w:pPr>
        <w:pStyle w:val="CommentText"/>
        <w:jc w:val="left"/>
      </w:pPr>
      <w:r>
        <w:t>For initial submissions, authors may choose to supply a single PDF with embedded figures. You will later be asked for separate files closer to publication.</w:t>
      </w:r>
    </w:p>
    <w:p w14:paraId="75219DF4" w14:textId="77777777" w:rsidR="0077301C" w:rsidRDefault="0077301C" w:rsidP="0077301C">
      <w:pPr>
        <w:pStyle w:val="CommentText"/>
        <w:jc w:val="left"/>
      </w:pPr>
    </w:p>
    <w:p w14:paraId="25B59460" w14:textId="77777777" w:rsidR="0077301C" w:rsidRDefault="0077301C" w:rsidP="0077301C">
      <w:pPr>
        <w:pStyle w:val="CommentText"/>
        <w:jc w:val="left"/>
      </w:pPr>
      <w:r>
        <w:t>Authors are encouraged to consider creating a figure that outlines the experimental workflow(s) used to generate and analyse the data output(s).</w:t>
      </w:r>
    </w:p>
  </w:comment>
  <w:comment w:id="86" w:author="Fredrik Forsberg" w:date="2024-06-27T10:03:00Z" w:initials="FF">
    <w:p w14:paraId="4209EEBB" w14:textId="77777777" w:rsidR="0077301C" w:rsidRDefault="0077301C" w:rsidP="0077301C">
      <w:pPr>
        <w:pStyle w:val="CommentText"/>
        <w:jc w:val="left"/>
      </w:pPr>
      <w:r>
        <w:rPr>
          <w:rStyle w:val="CommentReference"/>
        </w:rPr>
        <w:annotationRef/>
      </w:r>
      <w:r>
        <w:t>Figure legends begin with a brief title sentence summarizing the purpose of the figure as a whole, and continue with a short description of what is shown. Legends should ideally be no more than 350 words, and may contain literature references. The first sentence of the legend will be used as the title for the figure. It should contain no references of any kind, including to specific figure panels, bibliographic citations or references to other figures or panels.</w:t>
      </w:r>
    </w:p>
  </w:comment>
  <w:comment w:id="87" w:author="Fredrik Forsberg" w:date="2024-06-27T10:03:00Z" w:initials="FF">
    <w:p w14:paraId="12185D32" w14:textId="77777777" w:rsidR="0077301C" w:rsidRDefault="0077301C" w:rsidP="0077301C">
      <w:pPr>
        <w:pStyle w:val="CommentText"/>
        <w:jc w:val="left"/>
      </w:pPr>
      <w:r>
        <w:rPr>
          <w:rStyle w:val="CommentReference"/>
        </w:rPr>
        <w:annotationRef/>
      </w:r>
      <w:r>
        <w:t>Tables in the manuscript should generally not be used to present primary data (i.e. measurements). Tables containing primary data should be submitted to an appropriate data repository.</w:t>
      </w:r>
    </w:p>
    <w:p w14:paraId="4BBBF1CC" w14:textId="77777777" w:rsidR="0077301C" w:rsidRDefault="0077301C" w:rsidP="0077301C">
      <w:pPr>
        <w:pStyle w:val="CommentText"/>
        <w:jc w:val="left"/>
      </w:pPr>
    </w:p>
    <w:p w14:paraId="04380684" w14:textId="77777777" w:rsidR="0077301C" w:rsidRDefault="0077301C" w:rsidP="0077301C">
      <w:pPr>
        <w:pStyle w:val="CommentText"/>
        <w:jc w:val="left"/>
      </w:pPr>
      <w:r>
        <w:t>Authors may provide tables within the Word document or as separate files (tab-delimited text or Excel files). Legends, where needed, should be included in the Word document. Tables may be of any size, but only tables that fit onto a single printed page will be included in the PDF version of the article (up to a maximum of three).</w:t>
      </w:r>
    </w:p>
    <w:p w14:paraId="745E9C8A" w14:textId="77777777" w:rsidR="0077301C" w:rsidRDefault="0077301C" w:rsidP="0077301C">
      <w:pPr>
        <w:pStyle w:val="CommentText"/>
        <w:jc w:val="left"/>
      </w:pPr>
    </w:p>
    <w:p w14:paraId="6CA848E0" w14:textId="77777777" w:rsidR="0077301C" w:rsidRDefault="0077301C" w:rsidP="0077301C">
      <w:pPr>
        <w:pStyle w:val="CommentText"/>
        <w:jc w:val="left"/>
      </w:pPr>
      <w:r>
        <w:t>Due to typesetting constraints, tables that cannot be fit onto a single A4 page cannot be included in the PDF version of the article and will be hosted as Supplementary Tables. Any such tables must be labelled in the text as ‘Supplementary' tables and numbered separately from the main table list e.g. ‘Table 1, Table 2, Supplementary Table 1’ etc. Please note bibliographic references cannot be included within Supplementary Tables and should not be listed in the reference list, which only refers to references used in the main article file. If you do wish to formally cite information used in any supplementary file, please find a means of mentioning these references on the main text. Finally, please note it may be preferable to host large tables within your repository-deposited dataset, as highlighted above.</w:t>
      </w:r>
    </w:p>
  </w:comment>
  <w:comment w:id="88" w:author="Fredrik Forsberg" w:date="2024-06-27T10:03:00Z" w:initials="FF">
    <w:p w14:paraId="0F00A533" w14:textId="77777777" w:rsidR="0077301C" w:rsidRDefault="0077301C" w:rsidP="0077301C">
      <w:pPr>
        <w:pStyle w:val="CommentText"/>
        <w:jc w:val="left"/>
      </w:pPr>
      <w:r>
        <w:rPr>
          <w:rStyle w:val="CommentReference"/>
        </w:rPr>
        <w:annotationRef/>
      </w:r>
      <w:r>
        <w:t xml:space="preserve">Bibliographic information for any works cited in the above sections, using the standard </w:t>
      </w:r>
      <w:r>
        <w:rPr>
          <w:i/>
          <w:iCs/>
        </w:rPr>
        <w:t>Nature</w:t>
      </w:r>
      <w:r>
        <w:t xml:space="preserve"> referencing style.</w:t>
      </w:r>
    </w:p>
    <w:p w14:paraId="26CE57B1" w14:textId="77777777" w:rsidR="0077301C" w:rsidRDefault="0077301C" w:rsidP="0077301C">
      <w:pPr>
        <w:pStyle w:val="CommentText"/>
        <w:jc w:val="left"/>
      </w:pPr>
    </w:p>
    <w:p w14:paraId="5506E3B0" w14:textId="77777777" w:rsidR="0077301C" w:rsidRDefault="0077301C" w:rsidP="0077301C">
      <w:pPr>
        <w:pStyle w:val="CommentText"/>
        <w:jc w:val="left"/>
      </w:pPr>
      <w:r>
        <w:rPr>
          <w:color w:val="222222"/>
        </w:rPr>
        <w:t>In line with emerging </w:t>
      </w:r>
      <w:hyperlink r:id="rId3" w:history="1">
        <w:r w:rsidRPr="00994CA7">
          <w:rPr>
            <w:rStyle w:val="Hyperlink"/>
          </w:rPr>
          <w:t>industry-wide standards for data citation</w:t>
        </w:r>
      </w:hyperlink>
      <w:r>
        <w:rPr>
          <w:color w:val="222222"/>
        </w:rPr>
        <w:t>, references to all datasets described or used in the manuscript should be cited in the text with a superscript number and listed in the ‘References’ section in the same manner as a conventional literature reference. See ‘Citing Data’ below for further details.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A9E01EC" w15:done="0"/>
  <w15:commentEx w15:paraId="0A6BE499" w15:done="0"/>
  <w15:commentEx w15:paraId="1F269F15" w15:done="0"/>
  <w15:commentEx w15:paraId="15849CE8" w15:done="1"/>
  <w15:commentEx w15:paraId="4E273FEF" w15:done="0"/>
  <w15:commentEx w15:paraId="416C7D40" w15:done="0"/>
  <w15:commentEx w15:paraId="4BFCCED3" w15:done="0"/>
  <w15:commentEx w15:paraId="62E4413F" w15:done="1"/>
  <w15:commentEx w15:paraId="1D9C9ED2" w15:done="0"/>
  <w15:commentEx w15:paraId="4187EC5A" w15:done="0"/>
  <w15:commentEx w15:paraId="06DD3DFD" w15:done="1"/>
  <w15:commentEx w15:paraId="1186CC4A" w15:done="0"/>
  <w15:commentEx w15:paraId="01C2A871" w15:done="0"/>
  <w15:commentEx w15:paraId="06B24551" w15:paraIdParent="01C2A871" w15:done="0"/>
  <w15:commentEx w15:paraId="14DC90F1" w15:done="0"/>
  <w15:commentEx w15:paraId="52832DB1" w15:done="0"/>
  <w15:commentEx w15:paraId="49AE1E84" w15:done="0"/>
  <w15:commentEx w15:paraId="25B59460" w15:done="0"/>
  <w15:commentEx w15:paraId="4209EEBB" w15:done="0"/>
  <w15:commentEx w15:paraId="6CA848E0" w15:done="0"/>
  <w15:commentEx w15:paraId="5506E3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631A6CC" w16cex:dateUtc="2024-06-27T08:01:00Z"/>
  <w16cex:commentExtensible w16cex:durableId="099218EC" w16cex:dateUtc="2024-06-27T08:01:00Z"/>
  <w16cex:commentExtensible w16cex:durableId="5749F9A9" w16cex:dateUtc="2024-06-27T08:01:00Z"/>
  <w16cex:commentExtensible w16cex:durableId="5D24A38B" w16cex:dateUtc="2024-08-23T09:31:00Z"/>
  <w16cex:commentExtensible w16cex:durableId="0658C43D" w16cex:dateUtc="2024-08-23T12:33:00Z"/>
  <w16cex:commentExtensible w16cex:durableId="4CC4E1E8" w16cex:dateUtc="2024-06-27T08:00:00Z"/>
  <w16cex:commentExtensible w16cex:durableId="73801A60" w16cex:dateUtc="2024-06-27T08:01:00Z"/>
  <w16cex:commentExtensible w16cex:durableId="41A09CEE" w16cex:dateUtc="2024-08-23T11:20:00Z"/>
  <w16cex:commentExtensible w16cex:durableId="4D9C0EE7" w16cex:dateUtc="2024-06-27T08:02:00Z"/>
  <w16cex:commentExtensible w16cex:durableId="1AE833B8" w16cex:dateUtc="2024-08-23T12:52:00Z"/>
  <w16cex:commentExtensible w16cex:durableId="45ECEDF8" w16cex:dateUtc="2024-07-25T13:59:00Z"/>
  <w16cex:commentExtensible w16cex:durableId="24754A7D" w16cex:dateUtc="2024-06-27T08:02:00Z"/>
  <w16cex:commentExtensible w16cex:durableId="626E70A2" w16cex:dateUtc="2024-06-27T08:02:00Z"/>
  <w16cex:commentExtensible w16cex:durableId="439E88F8" w16cex:dateUtc="2024-08-23T08:25:00Z"/>
  <w16cex:commentExtensible w16cex:durableId="6D4E32F2" w16cex:dateUtc="2024-06-27T08:02:00Z"/>
  <w16cex:commentExtensible w16cex:durableId="61BA8B54" w16cex:dateUtc="2024-06-27T08:02:00Z"/>
  <w16cex:commentExtensible w16cex:durableId="1EA94F8B" w16cex:dateUtc="2024-06-27T08:02:00Z"/>
  <w16cex:commentExtensible w16cex:durableId="113B067D" w16cex:dateUtc="2024-06-27T08:03:00Z"/>
  <w16cex:commentExtensible w16cex:durableId="41E12580" w16cex:dateUtc="2024-06-27T08:03:00Z"/>
  <w16cex:commentExtensible w16cex:durableId="4A394C7F" w16cex:dateUtc="2024-06-27T08:03:00Z"/>
  <w16cex:commentExtensible w16cex:durableId="1DA037DF" w16cex:dateUtc="2024-06-27T08: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A9E01EC" w16cid:durableId="4631A6CC"/>
  <w16cid:commentId w16cid:paraId="0A6BE499" w16cid:durableId="099218EC"/>
  <w16cid:commentId w16cid:paraId="1F269F15" w16cid:durableId="5749F9A9"/>
  <w16cid:commentId w16cid:paraId="15849CE8" w16cid:durableId="5D24A38B"/>
  <w16cid:commentId w16cid:paraId="4E273FEF" w16cid:durableId="0658C43D"/>
  <w16cid:commentId w16cid:paraId="416C7D40" w16cid:durableId="4CC4E1E8"/>
  <w16cid:commentId w16cid:paraId="4BFCCED3" w16cid:durableId="73801A60"/>
  <w16cid:commentId w16cid:paraId="62E4413F" w16cid:durableId="41A09CEE"/>
  <w16cid:commentId w16cid:paraId="1D9C9ED2" w16cid:durableId="4D9C0EE7"/>
  <w16cid:commentId w16cid:paraId="4187EC5A" w16cid:durableId="1AE833B8"/>
  <w16cid:commentId w16cid:paraId="06DD3DFD" w16cid:durableId="45ECEDF8"/>
  <w16cid:commentId w16cid:paraId="1186CC4A" w16cid:durableId="24754A7D"/>
  <w16cid:commentId w16cid:paraId="01C2A871" w16cid:durableId="626E70A2"/>
  <w16cid:commentId w16cid:paraId="06B24551" w16cid:durableId="439E88F8"/>
  <w16cid:commentId w16cid:paraId="14DC90F1" w16cid:durableId="6D4E32F2"/>
  <w16cid:commentId w16cid:paraId="52832DB1" w16cid:durableId="61BA8B54"/>
  <w16cid:commentId w16cid:paraId="49AE1E84" w16cid:durableId="1EA94F8B"/>
  <w16cid:commentId w16cid:paraId="25B59460" w16cid:durableId="113B067D"/>
  <w16cid:commentId w16cid:paraId="4209EEBB" w16cid:durableId="41E12580"/>
  <w16cid:commentId w16cid:paraId="6CA848E0" w16cid:durableId="4A394C7F"/>
  <w16cid:commentId w16cid:paraId="5506E3B0" w16cid:durableId="1DA037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4D682E" w14:textId="77777777" w:rsidR="009B6884" w:rsidRDefault="009B6884" w:rsidP="007D356C">
      <w:r>
        <w:separator/>
      </w:r>
    </w:p>
  </w:endnote>
  <w:endnote w:type="continuationSeparator" w:id="0">
    <w:p w14:paraId="537B7EA3" w14:textId="77777777" w:rsidR="009B6884" w:rsidRDefault="009B6884"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Segoe UI Historic"/>
    <w:charset w:val="4D"/>
    <w:family w:val="auto"/>
    <w:pitch w:val="variable"/>
    <w:sig w:usb0="A00002FF" w:usb1="7800205A" w:usb2="14600000" w:usb3="00000000" w:csb0="00000193"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860909"/>
      <w:docPartObj>
        <w:docPartGallery w:val="Page Numbers (Bottom of Page)"/>
        <w:docPartUnique/>
      </w:docPartObj>
    </w:sdtPr>
    <w:sdtEndPr>
      <w:rPr>
        <w:noProof/>
      </w:rPr>
    </w:sdtEndPr>
    <w:sdtContent>
      <w:p w14:paraId="3F03652B" w14:textId="1C34495F" w:rsidR="007D356C" w:rsidRDefault="007D356C">
        <w:pPr>
          <w:pStyle w:val="Footer"/>
          <w:jc w:val="right"/>
        </w:pPr>
        <w:r>
          <w:fldChar w:fldCharType="begin"/>
        </w:r>
        <w:r>
          <w:instrText xml:space="preserve"> PAGE   \* MERGEFORMAT </w:instrText>
        </w:r>
        <w:r>
          <w:fldChar w:fldCharType="separate"/>
        </w:r>
        <w:r w:rsidR="009769DE">
          <w:rPr>
            <w:noProof/>
          </w:rPr>
          <w:t>6</w:t>
        </w:r>
        <w:r>
          <w:rPr>
            <w:noProof/>
          </w:rPr>
          <w:fldChar w:fldCharType="end"/>
        </w:r>
      </w:p>
    </w:sdtContent>
  </w:sdt>
  <w:p w14:paraId="21B52D0D" w14:textId="77777777" w:rsidR="007D356C" w:rsidRDefault="007D3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177F3F" w14:textId="77777777" w:rsidR="009B6884" w:rsidRDefault="009B6884" w:rsidP="007D356C">
      <w:r>
        <w:separator/>
      </w:r>
    </w:p>
  </w:footnote>
  <w:footnote w:type="continuationSeparator" w:id="0">
    <w:p w14:paraId="63A990C3" w14:textId="77777777" w:rsidR="009B6884" w:rsidRDefault="009B6884"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359EA"/>
    <w:multiLevelType w:val="hybridMultilevel"/>
    <w:tmpl w:val="6FFEEEB6"/>
    <w:lvl w:ilvl="0" w:tplc="52DE92C0">
      <w:start w:val="1"/>
      <w:numFmt w:val="bullet"/>
      <w:lvlText w:val=""/>
      <w:lvlJc w:val="left"/>
      <w:pPr>
        <w:ind w:left="720" w:hanging="360"/>
      </w:pPr>
      <w:rPr>
        <w:rFonts w:ascii="Symbol" w:hAnsi="Symbol"/>
      </w:rPr>
    </w:lvl>
    <w:lvl w:ilvl="1" w:tplc="6B24D9D6">
      <w:start w:val="1"/>
      <w:numFmt w:val="bullet"/>
      <w:lvlText w:val=""/>
      <w:lvlJc w:val="left"/>
      <w:pPr>
        <w:ind w:left="720" w:hanging="360"/>
      </w:pPr>
      <w:rPr>
        <w:rFonts w:ascii="Symbol" w:hAnsi="Symbol"/>
      </w:rPr>
    </w:lvl>
    <w:lvl w:ilvl="2" w:tplc="A77015D6">
      <w:start w:val="1"/>
      <w:numFmt w:val="bullet"/>
      <w:lvlText w:val=""/>
      <w:lvlJc w:val="left"/>
      <w:pPr>
        <w:ind w:left="720" w:hanging="360"/>
      </w:pPr>
      <w:rPr>
        <w:rFonts w:ascii="Symbol" w:hAnsi="Symbol"/>
      </w:rPr>
    </w:lvl>
    <w:lvl w:ilvl="3" w:tplc="1AC8C522">
      <w:start w:val="1"/>
      <w:numFmt w:val="bullet"/>
      <w:lvlText w:val=""/>
      <w:lvlJc w:val="left"/>
      <w:pPr>
        <w:ind w:left="720" w:hanging="360"/>
      </w:pPr>
      <w:rPr>
        <w:rFonts w:ascii="Symbol" w:hAnsi="Symbol"/>
      </w:rPr>
    </w:lvl>
    <w:lvl w:ilvl="4" w:tplc="4798DE40">
      <w:start w:val="1"/>
      <w:numFmt w:val="bullet"/>
      <w:lvlText w:val=""/>
      <w:lvlJc w:val="left"/>
      <w:pPr>
        <w:ind w:left="720" w:hanging="360"/>
      </w:pPr>
      <w:rPr>
        <w:rFonts w:ascii="Symbol" w:hAnsi="Symbol"/>
      </w:rPr>
    </w:lvl>
    <w:lvl w:ilvl="5" w:tplc="E4A6461A">
      <w:start w:val="1"/>
      <w:numFmt w:val="bullet"/>
      <w:lvlText w:val=""/>
      <w:lvlJc w:val="left"/>
      <w:pPr>
        <w:ind w:left="720" w:hanging="360"/>
      </w:pPr>
      <w:rPr>
        <w:rFonts w:ascii="Symbol" w:hAnsi="Symbol"/>
      </w:rPr>
    </w:lvl>
    <w:lvl w:ilvl="6" w:tplc="C644DA4C">
      <w:start w:val="1"/>
      <w:numFmt w:val="bullet"/>
      <w:lvlText w:val=""/>
      <w:lvlJc w:val="left"/>
      <w:pPr>
        <w:ind w:left="720" w:hanging="360"/>
      </w:pPr>
      <w:rPr>
        <w:rFonts w:ascii="Symbol" w:hAnsi="Symbol"/>
      </w:rPr>
    </w:lvl>
    <w:lvl w:ilvl="7" w:tplc="25CA4322">
      <w:start w:val="1"/>
      <w:numFmt w:val="bullet"/>
      <w:lvlText w:val=""/>
      <w:lvlJc w:val="left"/>
      <w:pPr>
        <w:ind w:left="720" w:hanging="360"/>
      </w:pPr>
      <w:rPr>
        <w:rFonts w:ascii="Symbol" w:hAnsi="Symbol"/>
      </w:rPr>
    </w:lvl>
    <w:lvl w:ilvl="8" w:tplc="DA384BEC">
      <w:start w:val="1"/>
      <w:numFmt w:val="bullet"/>
      <w:lvlText w:val=""/>
      <w:lvlJc w:val="left"/>
      <w:pPr>
        <w:ind w:left="720" w:hanging="360"/>
      </w:pPr>
      <w:rPr>
        <w:rFonts w:ascii="Symbol" w:hAnsi="Symbol"/>
      </w:rPr>
    </w:lvl>
  </w:abstractNum>
  <w:abstractNum w:abstractNumId="1" w15:restartNumberingAfterBreak="0">
    <w:nsid w:val="2C0E612C"/>
    <w:multiLevelType w:val="hybridMultilevel"/>
    <w:tmpl w:val="1ADE2F90"/>
    <w:lvl w:ilvl="0" w:tplc="2200E518">
      <w:start w:val="1"/>
      <w:numFmt w:val="bullet"/>
      <w:lvlText w:val=""/>
      <w:lvlJc w:val="left"/>
      <w:pPr>
        <w:ind w:left="720" w:hanging="360"/>
      </w:pPr>
      <w:rPr>
        <w:rFonts w:ascii="Symbol" w:hAnsi="Symbol"/>
      </w:rPr>
    </w:lvl>
    <w:lvl w:ilvl="1" w:tplc="77B868A4">
      <w:start w:val="1"/>
      <w:numFmt w:val="bullet"/>
      <w:lvlText w:val=""/>
      <w:lvlJc w:val="left"/>
      <w:pPr>
        <w:ind w:left="720" w:hanging="360"/>
      </w:pPr>
      <w:rPr>
        <w:rFonts w:ascii="Symbol" w:hAnsi="Symbol"/>
      </w:rPr>
    </w:lvl>
    <w:lvl w:ilvl="2" w:tplc="C17AF63E">
      <w:start w:val="1"/>
      <w:numFmt w:val="bullet"/>
      <w:lvlText w:val=""/>
      <w:lvlJc w:val="left"/>
      <w:pPr>
        <w:ind w:left="720" w:hanging="360"/>
      </w:pPr>
      <w:rPr>
        <w:rFonts w:ascii="Symbol" w:hAnsi="Symbol"/>
      </w:rPr>
    </w:lvl>
    <w:lvl w:ilvl="3" w:tplc="55F2A66E">
      <w:start w:val="1"/>
      <w:numFmt w:val="bullet"/>
      <w:lvlText w:val=""/>
      <w:lvlJc w:val="left"/>
      <w:pPr>
        <w:ind w:left="720" w:hanging="360"/>
      </w:pPr>
      <w:rPr>
        <w:rFonts w:ascii="Symbol" w:hAnsi="Symbol"/>
      </w:rPr>
    </w:lvl>
    <w:lvl w:ilvl="4" w:tplc="596C0C68">
      <w:start w:val="1"/>
      <w:numFmt w:val="bullet"/>
      <w:lvlText w:val=""/>
      <w:lvlJc w:val="left"/>
      <w:pPr>
        <w:ind w:left="720" w:hanging="360"/>
      </w:pPr>
      <w:rPr>
        <w:rFonts w:ascii="Symbol" w:hAnsi="Symbol"/>
      </w:rPr>
    </w:lvl>
    <w:lvl w:ilvl="5" w:tplc="71507082">
      <w:start w:val="1"/>
      <w:numFmt w:val="bullet"/>
      <w:lvlText w:val=""/>
      <w:lvlJc w:val="left"/>
      <w:pPr>
        <w:ind w:left="720" w:hanging="360"/>
      </w:pPr>
      <w:rPr>
        <w:rFonts w:ascii="Symbol" w:hAnsi="Symbol"/>
      </w:rPr>
    </w:lvl>
    <w:lvl w:ilvl="6" w:tplc="9C6C5096">
      <w:start w:val="1"/>
      <w:numFmt w:val="bullet"/>
      <w:lvlText w:val=""/>
      <w:lvlJc w:val="left"/>
      <w:pPr>
        <w:ind w:left="720" w:hanging="360"/>
      </w:pPr>
      <w:rPr>
        <w:rFonts w:ascii="Symbol" w:hAnsi="Symbol"/>
      </w:rPr>
    </w:lvl>
    <w:lvl w:ilvl="7" w:tplc="DE3C2986">
      <w:start w:val="1"/>
      <w:numFmt w:val="bullet"/>
      <w:lvlText w:val=""/>
      <w:lvlJc w:val="left"/>
      <w:pPr>
        <w:ind w:left="720" w:hanging="360"/>
      </w:pPr>
      <w:rPr>
        <w:rFonts w:ascii="Symbol" w:hAnsi="Symbol"/>
      </w:rPr>
    </w:lvl>
    <w:lvl w:ilvl="8" w:tplc="6AE2B7E6">
      <w:start w:val="1"/>
      <w:numFmt w:val="bullet"/>
      <w:lvlText w:val=""/>
      <w:lvlJc w:val="left"/>
      <w:pPr>
        <w:ind w:left="720" w:hanging="360"/>
      </w:pPr>
      <w:rPr>
        <w:rFonts w:ascii="Symbol" w:hAnsi="Symbol"/>
      </w:rPr>
    </w:lvl>
  </w:abstractNum>
  <w:abstractNum w:abstractNumId="2" w15:restartNumberingAfterBreak="0">
    <w:nsid w:val="363266EA"/>
    <w:multiLevelType w:val="hybridMultilevel"/>
    <w:tmpl w:val="2B54B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6411EA"/>
    <w:multiLevelType w:val="multilevel"/>
    <w:tmpl w:val="CF64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2747952">
    <w:abstractNumId w:val="2"/>
  </w:num>
  <w:num w:numId="2" w16cid:durableId="266426043">
    <w:abstractNumId w:val="3"/>
  </w:num>
  <w:num w:numId="3" w16cid:durableId="1435204147">
    <w:abstractNumId w:val="1"/>
  </w:num>
  <w:num w:numId="4" w16cid:durableId="424151379">
    <w:abstractNumId w:val="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redrik Forsberg">
    <w15:presenceInfo w15:providerId="AD" w15:userId="S::fr1682fo@lu.se::cdd4b8c7-48c4-45db-8d63-67f27f726704"/>
  </w15:person>
  <w15:person w15:author="Erik Hartman">
    <w15:presenceInfo w15:providerId="Windows Live" w15:userId="93e7bf715ca369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8AC"/>
    <w:rsid w:val="0000442D"/>
    <w:rsid w:val="00006857"/>
    <w:rsid w:val="0000703D"/>
    <w:rsid w:val="0001726E"/>
    <w:rsid w:val="0002037E"/>
    <w:rsid w:val="000274DB"/>
    <w:rsid w:val="00031FD2"/>
    <w:rsid w:val="00043B46"/>
    <w:rsid w:val="00050414"/>
    <w:rsid w:val="00052584"/>
    <w:rsid w:val="000530BA"/>
    <w:rsid w:val="00070888"/>
    <w:rsid w:val="000744D6"/>
    <w:rsid w:val="00074F82"/>
    <w:rsid w:val="00076EE2"/>
    <w:rsid w:val="00090CB7"/>
    <w:rsid w:val="00090EB7"/>
    <w:rsid w:val="00092F42"/>
    <w:rsid w:val="00096AD3"/>
    <w:rsid w:val="000979B6"/>
    <w:rsid w:val="000A5234"/>
    <w:rsid w:val="000B76B4"/>
    <w:rsid w:val="000C0413"/>
    <w:rsid w:val="000C0591"/>
    <w:rsid w:val="000D277D"/>
    <w:rsid w:val="000F27BD"/>
    <w:rsid w:val="000F3240"/>
    <w:rsid w:val="000F3E48"/>
    <w:rsid w:val="00112B5F"/>
    <w:rsid w:val="00114EF9"/>
    <w:rsid w:val="00115E26"/>
    <w:rsid w:val="001234F4"/>
    <w:rsid w:val="00137B87"/>
    <w:rsid w:val="00137BC1"/>
    <w:rsid w:val="00146539"/>
    <w:rsid w:val="00160DB8"/>
    <w:rsid w:val="001624A3"/>
    <w:rsid w:val="0017754F"/>
    <w:rsid w:val="0018023C"/>
    <w:rsid w:val="001A0D8C"/>
    <w:rsid w:val="001A42FD"/>
    <w:rsid w:val="001B5AA6"/>
    <w:rsid w:val="001B77CC"/>
    <w:rsid w:val="001C5C17"/>
    <w:rsid w:val="001E02C7"/>
    <w:rsid w:val="001E2721"/>
    <w:rsid w:val="001E634B"/>
    <w:rsid w:val="001E69D2"/>
    <w:rsid w:val="001E7D79"/>
    <w:rsid w:val="00200EAE"/>
    <w:rsid w:val="00205745"/>
    <w:rsid w:val="00207995"/>
    <w:rsid w:val="002215A8"/>
    <w:rsid w:val="0022668B"/>
    <w:rsid w:val="00230020"/>
    <w:rsid w:val="002334BD"/>
    <w:rsid w:val="00250138"/>
    <w:rsid w:val="00250711"/>
    <w:rsid w:val="00255BD9"/>
    <w:rsid w:val="00257227"/>
    <w:rsid w:val="00262168"/>
    <w:rsid w:val="00264AB3"/>
    <w:rsid w:val="0027320E"/>
    <w:rsid w:val="0028117C"/>
    <w:rsid w:val="00281EFD"/>
    <w:rsid w:val="00291E7C"/>
    <w:rsid w:val="00292A95"/>
    <w:rsid w:val="002A0447"/>
    <w:rsid w:val="002A3F0F"/>
    <w:rsid w:val="002A7BB6"/>
    <w:rsid w:val="002C39B8"/>
    <w:rsid w:val="002C4A7E"/>
    <w:rsid w:val="002D5854"/>
    <w:rsid w:val="002E1002"/>
    <w:rsid w:val="002E2DD7"/>
    <w:rsid w:val="002E320D"/>
    <w:rsid w:val="002E329C"/>
    <w:rsid w:val="002E6BBE"/>
    <w:rsid w:val="002E7D8D"/>
    <w:rsid w:val="002F096F"/>
    <w:rsid w:val="002F0B5D"/>
    <w:rsid w:val="003006D3"/>
    <w:rsid w:val="003007B5"/>
    <w:rsid w:val="00301E8E"/>
    <w:rsid w:val="0031075D"/>
    <w:rsid w:val="003204F1"/>
    <w:rsid w:val="0033109F"/>
    <w:rsid w:val="0034453F"/>
    <w:rsid w:val="00351A29"/>
    <w:rsid w:val="0035783A"/>
    <w:rsid w:val="0036626B"/>
    <w:rsid w:val="00366FDD"/>
    <w:rsid w:val="00373A2B"/>
    <w:rsid w:val="003825C7"/>
    <w:rsid w:val="00384E9C"/>
    <w:rsid w:val="00390FA3"/>
    <w:rsid w:val="00396F60"/>
    <w:rsid w:val="003A5F03"/>
    <w:rsid w:val="003B5322"/>
    <w:rsid w:val="003E0FDC"/>
    <w:rsid w:val="003E2936"/>
    <w:rsid w:val="003E4B6A"/>
    <w:rsid w:val="003E4FDE"/>
    <w:rsid w:val="003E573E"/>
    <w:rsid w:val="003E6052"/>
    <w:rsid w:val="003F030F"/>
    <w:rsid w:val="003F2C9C"/>
    <w:rsid w:val="003F6543"/>
    <w:rsid w:val="003F6EA1"/>
    <w:rsid w:val="003F7204"/>
    <w:rsid w:val="00400CC1"/>
    <w:rsid w:val="00405627"/>
    <w:rsid w:val="00412CF4"/>
    <w:rsid w:val="00422717"/>
    <w:rsid w:val="00425027"/>
    <w:rsid w:val="00433656"/>
    <w:rsid w:val="004356F6"/>
    <w:rsid w:val="00443944"/>
    <w:rsid w:val="00467ECA"/>
    <w:rsid w:val="0047449B"/>
    <w:rsid w:val="004758E0"/>
    <w:rsid w:val="00476CA4"/>
    <w:rsid w:val="00491B46"/>
    <w:rsid w:val="00491CED"/>
    <w:rsid w:val="00495DD3"/>
    <w:rsid w:val="00497DBF"/>
    <w:rsid w:val="004A5E4F"/>
    <w:rsid w:val="004A7BE6"/>
    <w:rsid w:val="004B0257"/>
    <w:rsid w:val="004B5806"/>
    <w:rsid w:val="004C6203"/>
    <w:rsid w:val="004C7637"/>
    <w:rsid w:val="004D20F9"/>
    <w:rsid w:val="004D4807"/>
    <w:rsid w:val="004D7A72"/>
    <w:rsid w:val="004E0C09"/>
    <w:rsid w:val="004E101E"/>
    <w:rsid w:val="004E4087"/>
    <w:rsid w:val="004F319C"/>
    <w:rsid w:val="00503E57"/>
    <w:rsid w:val="0050423F"/>
    <w:rsid w:val="005050E5"/>
    <w:rsid w:val="00517E04"/>
    <w:rsid w:val="00521C3E"/>
    <w:rsid w:val="005306ED"/>
    <w:rsid w:val="00534F14"/>
    <w:rsid w:val="00552FEB"/>
    <w:rsid w:val="005534CB"/>
    <w:rsid w:val="00561ACF"/>
    <w:rsid w:val="00563E89"/>
    <w:rsid w:val="00564FDD"/>
    <w:rsid w:val="00566F9E"/>
    <w:rsid w:val="0057349D"/>
    <w:rsid w:val="005811BB"/>
    <w:rsid w:val="00584A60"/>
    <w:rsid w:val="005938A2"/>
    <w:rsid w:val="005B48DF"/>
    <w:rsid w:val="005C6D20"/>
    <w:rsid w:val="005D0A2A"/>
    <w:rsid w:val="005E04D0"/>
    <w:rsid w:val="005E32B5"/>
    <w:rsid w:val="006218C7"/>
    <w:rsid w:val="0063050E"/>
    <w:rsid w:val="00630705"/>
    <w:rsid w:val="0063607C"/>
    <w:rsid w:val="00636B41"/>
    <w:rsid w:val="00640A40"/>
    <w:rsid w:val="006527E3"/>
    <w:rsid w:val="006562F4"/>
    <w:rsid w:val="00663142"/>
    <w:rsid w:val="00674314"/>
    <w:rsid w:val="00675091"/>
    <w:rsid w:val="00676E0A"/>
    <w:rsid w:val="00696F35"/>
    <w:rsid w:val="006A42F1"/>
    <w:rsid w:val="006A5238"/>
    <w:rsid w:val="006B338E"/>
    <w:rsid w:val="006C2EB6"/>
    <w:rsid w:val="006C4B68"/>
    <w:rsid w:val="006D2C30"/>
    <w:rsid w:val="006D64AF"/>
    <w:rsid w:val="006E4974"/>
    <w:rsid w:val="006E6B46"/>
    <w:rsid w:val="006F058D"/>
    <w:rsid w:val="006F0D47"/>
    <w:rsid w:val="006F5237"/>
    <w:rsid w:val="007007E8"/>
    <w:rsid w:val="00700958"/>
    <w:rsid w:val="00701E53"/>
    <w:rsid w:val="00706749"/>
    <w:rsid w:val="00706836"/>
    <w:rsid w:val="007115C2"/>
    <w:rsid w:val="007165C0"/>
    <w:rsid w:val="007222D3"/>
    <w:rsid w:val="007264B3"/>
    <w:rsid w:val="0072691E"/>
    <w:rsid w:val="00730A5D"/>
    <w:rsid w:val="00733785"/>
    <w:rsid w:val="0073452A"/>
    <w:rsid w:val="00740EDC"/>
    <w:rsid w:val="00742A20"/>
    <w:rsid w:val="00761FF4"/>
    <w:rsid w:val="007646AB"/>
    <w:rsid w:val="0076544C"/>
    <w:rsid w:val="00770C7C"/>
    <w:rsid w:val="0077301C"/>
    <w:rsid w:val="00774A4E"/>
    <w:rsid w:val="00784B19"/>
    <w:rsid w:val="00786DCF"/>
    <w:rsid w:val="007879D9"/>
    <w:rsid w:val="007A423E"/>
    <w:rsid w:val="007C1B93"/>
    <w:rsid w:val="007C5057"/>
    <w:rsid w:val="007D356C"/>
    <w:rsid w:val="007E04B2"/>
    <w:rsid w:val="007F17E1"/>
    <w:rsid w:val="007F1AE9"/>
    <w:rsid w:val="007F29EB"/>
    <w:rsid w:val="008051F3"/>
    <w:rsid w:val="00805AB9"/>
    <w:rsid w:val="008144EA"/>
    <w:rsid w:val="008212D2"/>
    <w:rsid w:val="00821F13"/>
    <w:rsid w:val="00822B1F"/>
    <w:rsid w:val="00823018"/>
    <w:rsid w:val="008352DB"/>
    <w:rsid w:val="00846BA2"/>
    <w:rsid w:val="0085352F"/>
    <w:rsid w:val="008542B7"/>
    <w:rsid w:val="008551BA"/>
    <w:rsid w:val="0085667F"/>
    <w:rsid w:val="00870250"/>
    <w:rsid w:val="00872F3D"/>
    <w:rsid w:val="00873D63"/>
    <w:rsid w:val="00881F8F"/>
    <w:rsid w:val="008B68D8"/>
    <w:rsid w:val="008C064C"/>
    <w:rsid w:val="008C1C31"/>
    <w:rsid w:val="008C602A"/>
    <w:rsid w:val="008C7BA8"/>
    <w:rsid w:val="008E4F06"/>
    <w:rsid w:val="008E59C7"/>
    <w:rsid w:val="008F62FF"/>
    <w:rsid w:val="00902597"/>
    <w:rsid w:val="00902DF3"/>
    <w:rsid w:val="009051A7"/>
    <w:rsid w:val="009106AD"/>
    <w:rsid w:val="00921650"/>
    <w:rsid w:val="0092234C"/>
    <w:rsid w:val="0092347A"/>
    <w:rsid w:val="00924628"/>
    <w:rsid w:val="00926955"/>
    <w:rsid w:val="009312B0"/>
    <w:rsid w:val="00933F51"/>
    <w:rsid w:val="009419EF"/>
    <w:rsid w:val="009529B6"/>
    <w:rsid w:val="009537DE"/>
    <w:rsid w:val="00961624"/>
    <w:rsid w:val="00964B4B"/>
    <w:rsid w:val="00965C2E"/>
    <w:rsid w:val="00975766"/>
    <w:rsid w:val="00976047"/>
    <w:rsid w:val="009769DE"/>
    <w:rsid w:val="009808C6"/>
    <w:rsid w:val="00983628"/>
    <w:rsid w:val="00986DD0"/>
    <w:rsid w:val="00987B45"/>
    <w:rsid w:val="00994267"/>
    <w:rsid w:val="00997EFF"/>
    <w:rsid w:val="009A47C1"/>
    <w:rsid w:val="009B1655"/>
    <w:rsid w:val="009B6884"/>
    <w:rsid w:val="009C0966"/>
    <w:rsid w:val="009C53AA"/>
    <w:rsid w:val="009D332F"/>
    <w:rsid w:val="009E2858"/>
    <w:rsid w:val="009E29E0"/>
    <w:rsid w:val="009E3366"/>
    <w:rsid w:val="009E5D76"/>
    <w:rsid w:val="009E694D"/>
    <w:rsid w:val="009E76DB"/>
    <w:rsid w:val="009F097D"/>
    <w:rsid w:val="00A00CD4"/>
    <w:rsid w:val="00A02403"/>
    <w:rsid w:val="00A0273D"/>
    <w:rsid w:val="00A130ED"/>
    <w:rsid w:val="00A178EF"/>
    <w:rsid w:val="00A25DB7"/>
    <w:rsid w:val="00A26D7B"/>
    <w:rsid w:val="00A3229A"/>
    <w:rsid w:val="00A3377F"/>
    <w:rsid w:val="00A339B8"/>
    <w:rsid w:val="00A36062"/>
    <w:rsid w:val="00A36B2A"/>
    <w:rsid w:val="00A40206"/>
    <w:rsid w:val="00A45CF8"/>
    <w:rsid w:val="00A474F7"/>
    <w:rsid w:val="00A50262"/>
    <w:rsid w:val="00A5089D"/>
    <w:rsid w:val="00A53238"/>
    <w:rsid w:val="00A6226A"/>
    <w:rsid w:val="00A626FA"/>
    <w:rsid w:val="00A70604"/>
    <w:rsid w:val="00A7062F"/>
    <w:rsid w:val="00A73D64"/>
    <w:rsid w:val="00A77B0A"/>
    <w:rsid w:val="00A927B2"/>
    <w:rsid w:val="00AB1B78"/>
    <w:rsid w:val="00AB27D6"/>
    <w:rsid w:val="00AD133F"/>
    <w:rsid w:val="00AE1EE6"/>
    <w:rsid w:val="00AE2738"/>
    <w:rsid w:val="00AE5804"/>
    <w:rsid w:val="00AE5982"/>
    <w:rsid w:val="00AE6687"/>
    <w:rsid w:val="00AF10CB"/>
    <w:rsid w:val="00AF3AB1"/>
    <w:rsid w:val="00AF3ADB"/>
    <w:rsid w:val="00B050C8"/>
    <w:rsid w:val="00B1140D"/>
    <w:rsid w:val="00B17BD6"/>
    <w:rsid w:val="00B2161C"/>
    <w:rsid w:val="00B21761"/>
    <w:rsid w:val="00B336A8"/>
    <w:rsid w:val="00B36C9B"/>
    <w:rsid w:val="00B37882"/>
    <w:rsid w:val="00B409B5"/>
    <w:rsid w:val="00B558ED"/>
    <w:rsid w:val="00B56FEA"/>
    <w:rsid w:val="00B60457"/>
    <w:rsid w:val="00B6277C"/>
    <w:rsid w:val="00B632E1"/>
    <w:rsid w:val="00B726F4"/>
    <w:rsid w:val="00B74693"/>
    <w:rsid w:val="00B826A5"/>
    <w:rsid w:val="00B9574A"/>
    <w:rsid w:val="00B95C2D"/>
    <w:rsid w:val="00BA2B5F"/>
    <w:rsid w:val="00BB0D06"/>
    <w:rsid w:val="00BB1A66"/>
    <w:rsid w:val="00BB4E86"/>
    <w:rsid w:val="00BB61CC"/>
    <w:rsid w:val="00BC1130"/>
    <w:rsid w:val="00BD07A9"/>
    <w:rsid w:val="00BD0968"/>
    <w:rsid w:val="00BE0389"/>
    <w:rsid w:val="00BE28DA"/>
    <w:rsid w:val="00BE6FFC"/>
    <w:rsid w:val="00BE7380"/>
    <w:rsid w:val="00BF0E80"/>
    <w:rsid w:val="00BF662B"/>
    <w:rsid w:val="00C0072B"/>
    <w:rsid w:val="00C00950"/>
    <w:rsid w:val="00C01764"/>
    <w:rsid w:val="00C124D9"/>
    <w:rsid w:val="00C23631"/>
    <w:rsid w:val="00C338ED"/>
    <w:rsid w:val="00C343ED"/>
    <w:rsid w:val="00C5058C"/>
    <w:rsid w:val="00C52D2E"/>
    <w:rsid w:val="00C551D4"/>
    <w:rsid w:val="00C658AC"/>
    <w:rsid w:val="00C7476B"/>
    <w:rsid w:val="00C755AD"/>
    <w:rsid w:val="00C90A60"/>
    <w:rsid w:val="00C91419"/>
    <w:rsid w:val="00C94CF5"/>
    <w:rsid w:val="00CA50B5"/>
    <w:rsid w:val="00CB15CB"/>
    <w:rsid w:val="00CB4CAD"/>
    <w:rsid w:val="00CB5D65"/>
    <w:rsid w:val="00CB603A"/>
    <w:rsid w:val="00CC14DE"/>
    <w:rsid w:val="00CC487F"/>
    <w:rsid w:val="00CD12A1"/>
    <w:rsid w:val="00CD4552"/>
    <w:rsid w:val="00CE1D4E"/>
    <w:rsid w:val="00CE3CB3"/>
    <w:rsid w:val="00CE40D3"/>
    <w:rsid w:val="00CE76C6"/>
    <w:rsid w:val="00CF5515"/>
    <w:rsid w:val="00CF768B"/>
    <w:rsid w:val="00CF770F"/>
    <w:rsid w:val="00D04A0E"/>
    <w:rsid w:val="00D160BE"/>
    <w:rsid w:val="00D1675F"/>
    <w:rsid w:val="00D23466"/>
    <w:rsid w:val="00D35B3A"/>
    <w:rsid w:val="00D5179E"/>
    <w:rsid w:val="00D54F42"/>
    <w:rsid w:val="00D60B7C"/>
    <w:rsid w:val="00D66372"/>
    <w:rsid w:val="00D66597"/>
    <w:rsid w:val="00D81988"/>
    <w:rsid w:val="00DA3F84"/>
    <w:rsid w:val="00DB1EB9"/>
    <w:rsid w:val="00DB345A"/>
    <w:rsid w:val="00DB4A3B"/>
    <w:rsid w:val="00DC5063"/>
    <w:rsid w:val="00DC6CE7"/>
    <w:rsid w:val="00DD2C29"/>
    <w:rsid w:val="00DD7730"/>
    <w:rsid w:val="00DE4ADF"/>
    <w:rsid w:val="00DF239A"/>
    <w:rsid w:val="00DF2456"/>
    <w:rsid w:val="00DF5343"/>
    <w:rsid w:val="00DF602F"/>
    <w:rsid w:val="00E07AE3"/>
    <w:rsid w:val="00E17BDD"/>
    <w:rsid w:val="00E2089F"/>
    <w:rsid w:val="00E255C0"/>
    <w:rsid w:val="00E32A7A"/>
    <w:rsid w:val="00E353D5"/>
    <w:rsid w:val="00E35D7C"/>
    <w:rsid w:val="00E362DA"/>
    <w:rsid w:val="00E40B20"/>
    <w:rsid w:val="00E446C5"/>
    <w:rsid w:val="00E71F56"/>
    <w:rsid w:val="00E73640"/>
    <w:rsid w:val="00E77DF8"/>
    <w:rsid w:val="00E87F40"/>
    <w:rsid w:val="00ED2F46"/>
    <w:rsid w:val="00ED4882"/>
    <w:rsid w:val="00ED78D5"/>
    <w:rsid w:val="00EE50F4"/>
    <w:rsid w:val="00EF125A"/>
    <w:rsid w:val="00EF1408"/>
    <w:rsid w:val="00F03454"/>
    <w:rsid w:val="00F1469F"/>
    <w:rsid w:val="00F16822"/>
    <w:rsid w:val="00F210CC"/>
    <w:rsid w:val="00F23B50"/>
    <w:rsid w:val="00F3623E"/>
    <w:rsid w:val="00F463C3"/>
    <w:rsid w:val="00F46674"/>
    <w:rsid w:val="00F5752A"/>
    <w:rsid w:val="00F83591"/>
    <w:rsid w:val="00F95A11"/>
    <w:rsid w:val="00F964DB"/>
    <w:rsid w:val="00FB37DF"/>
    <w:rsid w:val="00FB7486"/>
    <w:rsid w:val="00FC18AB"/>
    <w:rsid w:val="00FE4B08"/>
    <w:rsid w:val="00FF33C2"/>
    <w:rsid w:val="00FF527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8881D9"/>
  <w15:docId w15:val="{099D5762-C52B-45A5-9167-A0C2AEA7A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5F03"/>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658AC"/>
    <w:rPr>
      <w:sz w:val="16"/>
      <w:szCs w:val="16"/>
    </w:rPr>
  </w:style>
  <w:style w:type="paragraph" w:styleId="CommentText">
    <w:name w:val="annotation text"/>
    <w:basedOn w:val="Normal"/>
    <w:link w:val="CommentTextChar"/>
    <w:rsid w:val="00C658AC"/>
    <w:rPr>
      <w:sz w:val="20"/>
      <w:szCs w:val="20"/>
    </w:rPr>
  </w:style>
  <w:style w:type="character" w:customStyle="1" w:styleId="CommentTextChar">
    <w:name w:val="Comment Text Char"/>
    <w:link w:val="CommentText"/>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character" w:styleId="LineNumber">
    <w:name w:val="line number"/>
    <w:basedOn w:val="DefaultParagraphFont"/>
    <w:semiHidden/>
    <w:unhideWhenUsed/>
    <w:rsid w:val="00F46674"/>
  </w:style>
  <w:style w:type="character" w:styleId="UnresolvedMention">
    <w:name w:val="Unresolved Mention"/>
    <w:basedOn w:val="DefaultParagraphFont"/>
    <w:uiPriority w:val="99"/>
    <w:semiHidden/>
    <w:unhideWhenUsed/>
    <w:rsid w:val="00872F3D"/>
    <w:rPr>
      <w:color w:val="605E5C"/>
      <w:shd w:val="clear" w:color="auto" w:fill="E1DFDD"/>
    </w:rPr>
  </w:style>
  <w:style w:type="paragraph" w:styleId="Revision">
    <w:name w:val="Revision"/>
    <w:hidden/>
    <w:uiPriority w:val="99"/>
    <w:semiHidden/>
    <w:rsid w:val="00872F3D"/>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532038019">
      <w:bodyDiv w:val="1"/>
      <w:marLeft w:val="0"/>
      <w:marRight w:val="0"/>
      <w:marTop w:val="0"/>
      <w:marBottom w:val="0"/>
      <w:divBdr>
        <w:top w:val="none" w:sz="0" w:space="0" w:color="auto"/>
        <w:left w:val="none" w:sz="0" w:space="0" w:color="auto"/>
        <w:bottom w:val="none" w:sz="0" w:space="0" w:color="auto"/>
        <w:right w:val="none" w:sz="0" w:space="0" w:color="auto"/>
      </w:divBdr>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05004965">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118376221">
      <w:bodyDiv w:val="1"/>
      <w:marLeft w:val="0"/>
      <w:marRight w:val="0"/>
      <w:marTop w:val="0"/>
      <w:marBottom w:val="0"/>
      <w:divBdr>
        <w:top w:val="none" w:sz="0" w:space="0" w:color="auto"/>
        <w:left w:val="none" w:sz="0" w:space="0" w:color="auto"/>
        <w:bottom w:val="none" w:sz="0" w:space="0" w:color="auto"/>
        <w:right w:val="none" w:sz="0" w:space="0" w:color="auto"/>
      </w:divBdr>
    </w:div>
    <w:div w:id="1351761806">
      <w:bodyDiv w:val="1"/>
      <w:marLeft w:val="0"/>
      <w:marRight w:val="0"/>
      <w:marTop w:val="0"/>
      <w:marBottom w:val="0"/>
      <w:divBdr>
        <w:top w:val="none" w:sz="0" w:space="0" w:color="auto"/>
        <w:left w:val="none" w:sz="0" w:space="0" w:color="auto"/>
        <w:bottom w:val="none" w:sz="0" w:space="0" w:color="auto"/>
        <w:right w:val="none" w:sz="0" w:space="0" w:color="auto"/>
      </w:divBdr>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896351288">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ature.com/articles/sdata2018259" TargetMode="External"/><Relationship Id="rId2" Type="http://schemas.openxmlformats.org/officeDocument/2006/relationships/hyperlink" Target="http://www.nature.com/sdata/policies/editorial-and-publishing-policies" TargetMode="External"/><Relationship Id="rId1" Type="http://schemas.openxmlformats.org/officeDocument/2006/relationships/hyperlink" Target="https://www.nature.com/sdata/publish/submission-guidelines"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www.nature.com/articles/s41467-018-05242-0" TargetMode="External"/><Relationship Id="rId18" Type="http://schemas.openxmlformats.org/officeDocument/2006/relationships/hyperlink" Target="https://www.magonlinelibrary.com/doi/full/10.12968/jowc.2022.31.4.352" TargetMode="External"/><Relationship Id="rId26" Type="http://schemas.openxmlformats.org/officeDocument/2006/relationships/hyperlink" Target="https://identifiers.org/" TargetMode="External"/><Relationship Id="rId3" Type="http://schemas.openxmlformats.org/officeDocument/2006/relationships/styles" Target="styles.xml"/><Relationship Id="rId21" Type="http://schemas.openxmlformats.org/officeDocument/2006/relationships/hyperlink" Target="https://www.mdpi.com/2079-6382/10/10/1162"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ciencedirect.com/topics/neuroscience/peptide-hormone" TargetMode="External"/><Relationship Id="rId17" Type="http://schemas.openxmlformats.org/officeDocument/2006/relationships/hyperlink" Target="https://onlinelibrary.wiley.com/doi/10.1046/j.1524-475X.1999.00433.x" TargetMode="External"/><Relationship Id="rId25" Type="http://schemas.openxmlformats.org/officeDocument/2006/relationships/hyperlink" Target="https://www.nature.com/articles/sdata2018259"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link.springer.com/protocol/10.1007/978-1-0716-3646-6_1" TargetMode="External"/><Relationship Id="rId20" Type="http://schemas.openxmlformats.org/officeDocument/2006/relationships/hyperlink" Target="https://pubmed.ncbi.nlm.nih.gov/28118847" TargetMode="External"/><Relationship Id="rId29" Type="http://schemas.openxmlformats.org/officeDocument/2006/relationships/hyperlink" Target="http://identifiers.org/ncbi/insdc:PKMF000000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x.doi.org/10.6019/PXD048892" TargetMode="External"/><Relationship Id="rId32" Type="http://schemas.openxmlformats.org/officeDocument/2006/relationships/hyperlink" Target="https://www.nature.com/sdata/policies/repositories" TargetMode="External"/><Relationship Id="rId5" Type="http://schemas.openxmlformats.org/officeDocument/2006/relationships/webSettings" Target="webSettings.xml"/><Relationship Id="rId15" Type="http://schemas.openxmlformats.org/officeDocument/2006/relationships/hyperlink" Target="https://www.nature.com/articles/s41573-019-0058-8" TargetMode="External"/><Relationship Id="rId23" Type="http://schemas.openxmlformats.org/officeDocument/2006/relationships/hyperlink" Target="https://www.nature.com/articles/s41467-024-51589-y" TargetMode="External"/><Relationship Id="rId28" Type="http://schemas.openxmlformats.org/officeDocument/2006/relationships/hyperlink" Target="http://identifiers.org/ncbi/insdc.sra:SRP121625" TargetMode="External"/><Relationship Id="rId36"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www.mcponline.org/article/S1535-9476(20)33742-7/fulltext" TargetMode="External"/><Relationship Id="rId31" Type="http://schemas.openxmlformats.org/officeDocument/2006/relationships/hyperlink" Target="http://www.nature.com/sdata/policies/repositorie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frontiersin.org/journals/microbiology/articles/10.3389/fmicb.2020.582779/full" TargetMode="External"/><Relationship Id="rId22" Type="http://schemas.openxmlformats.org/officeDocument/2006/relationships/hyperlink" Target="https://www.who.int/publications/i/item/WHO-EMP-IAU-2017.12" TargetMode="External"/><Relationship Id="rId27" Type="http://schemas.openxmlformats.org/officeDocument/2006/relationships/hyperlink" Target="https://doi.org/10.6084/m9.figshare.c.4064768.v3" TargetMode="External"/><Relationship Id="rId30" Type="http://schemas.openxmlformats.org/officeDocument/2006/relationships/hyperlink" Target="http://trace.ddbj.nig.ac.jp/DRASearch/submission?acc=DRA004814" TargetMode="External"/><Relationship Id="rId35" Type="http://schemas.microsoft.com/office/2011/relationships/people" Target="people.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FD5A3-D8D3-4360-937C-2C1EDE6D7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7</Pages>
  <Words>3188</Words>
  <Characters>16902</Characters>
  <Application>Microsoft Office Word</Application>
  <DocSecurity>0</DocSecurity>
  <Lines>140</Lines>
  <Paragraphs>40</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20050</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subject/>
  <dc:creator>andrew.hufton</dc:creator>
  <cp:keywords/>
  <dc:description/>
  <cp:lastModifiedBy>Fredrik Forsberg</cp:lastModifiedBy>
  <cp:revision>5</cp:revision>
  <dcterms:created xsi:type="dcterms:W3CDTF">2024-08-23T09:57:00Z</dcterms:created>
  <dcterms:modified xsi:type="dcterms:W3CDTF">2024-08-23T12:53:00Z</dcterms:modified>
</cp:coreProperties>
</file>