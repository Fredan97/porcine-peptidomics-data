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194FCB49" w:rsidR="00AE2738" w:rsidRPr="00E53328" w:rsidRDefault="00AE2738" w:rsidP="006A42F1">
      <w:pPr>
        <w:rPr>
          <w:i/>
          <w:rPrChange w:id="1" w:author="Erik Hartman" w:date="2024-08-23T15:14:00Z" w16du:dateUtc="2024-08-23T13:14:00Z">
            <w:rPr>
              <w:iCs/>
            </w:rPr>
          </w:rPrChange>
        </w:rPr>
      </w:pPr>
      <w:del w:id="2" w:author="Erik Hartman" w:date="2024-08-23T15:15:00Z" w16du:dateUtc="2024-08-23T13:15:00Z">
        <w:r w:rsidDel="00E53328">
          <w:rPr>
            <w:iCs/>
          </w:rPr>
          <w:delText xml:space="preserve">Peptidomic </w:delText>
        </w:r>
      </w:del>
      <w:ins w:id="3" w:author="Erik Hartman" w:date="2024-08-23T15:15:00Z" w16du:dateUtc="2024-08-23T13:15:00Z">
        <w:r w:rsidR="00E53328">
          <w:rPr>
            <w:iCs/>
          </w:rPr>
          <w:t xml:space="preserve">Mass spectrometry peptidomics </w:t>
        </w:r>
      </w:ins>
      <w:r>
        <w:rPr>
          <w:iCs/>
        </w:rPr>
        <w:t>data from</w:t>
      </w:r>
      <w:r w:rsidR="002D5854">
        <w:rPr>
          <w:iCs/>
        </w:rPr>
        <w:t xml:space="preserve"> </w:t>
      </w:r>
      <w:del w:id="4" w:author="Erik Hartman" w:date="2024-08-23T15:14:00Z" w16du:dateUtc="2024-08-23T13:14:00Z">
        <w:r w:rsidR="002D5854" w:rsidDel="00E53328">
          <w:rPr>
            <w:i/>
          </w:rPr>
          <w:delText xml:space="preserve">Staphylococcus aureus </w:delText>
        </w:r>
        <w:r w:rsidR="002D5854" w:rsidDel="00E53328">
          <w:rPr>
            <w:iCs/>
          </w:rPr>
          <w:delText xml:space="preserve">and </w:delText>
        </w:r>
        <w:r w:rsidR="002D5854" w:rsidDel="00E53328">
          <w:rPr>
            <w:i/>
          </w:rPr>
          <w:delText>Pseudomonas aeruginosa</w:delText>
        </w:r>
        <w:r w:rsidDel="00E53328">
          <w:rPr>
            <w:iCs/>
          </w:rPr>
          <w:delText xml:space="preserve"> infected </w:delText>
        </w:r>
      </w:del>
      <w:r>
        <w:rPr>
          <w:iCs/>
        </w:rPr>
        <w:t>porcine wound</w:t>
      </w:r>
      <w:r w:rsidR="00292A95">
        <w:rPr>
          <w:iCs/>
        </w:rPr>
        <w:t>s</w:t>
      </w:r>
      <w:ins w:id="5" w:author="Erik Hartman" w:date="2024-08-23T15:14:00Z" w16du:dateUtc="2024-08-23T13:14:00Z">
        <w:r w:rsidR="00E53328">
          <w:rPr>
            <w:iCs/>
          </w:rPr>
          <w:t xml:space="preserve"> infected with </w:t>
        </w:r>
        <w:r w:rsidR="00E53328">
          <w:rPr>
            <w:i/>
          </w:rPr>
          <w:t xml:space="preserve">Staphylococcus aureus </w:t>
        </w:r>
        <w:r w:rsidR="00E53328">
          <w:rPr>
            <w:iCs/>
          </w:rPr>
          <w:t xml:space="preserve">and </w:t>
        </w:r>
        <w:r w:rsidR="00E53328">
          <w:rPr>
            <w:i/>
          </w:rPr>
          <w:t>Pseudomonas aeruginosa</w:t>
        </w:r>
      </w:ins>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6"/>
      <w:r w:rsidRPr="0033109F">
        <w:t>Abstract</w:t>
      </w:r>
      <w:commentRangeEnd w:id="6"/>
      <w:r w:rsidR="00872F3D">
        <w:rPr>
          <w:rStyle w:val="CommentReference"/>
          <w:rFonts w:ascii="Calibri" w:hAnsi="Calibri" w:cs="Times New Roman"/>
          <w:b w:val="0"/>
          <w:bCs w:val="0"/>
        </w:rPr>
        <w:commentReference w:id="6"/>
      </w:r>
    </w:p>
    <w:p w14:paraId="21F28B92" w14:textId="1AAD17D4" w:rsidR="00AE2738" w:rsidRDefault="00292A95" w:rsidP="006A42F1">
      <w:r>
        <w:t>Recently, mass spectrometry based peptidomics studies have proven useful in the identification of biomarkers and bioactive peptide-based therapeutics. Here, we present a dataset consistent of temporal wound fluid peptidomics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9419EF">
        <w:t xml:space="preserve"> were </w:t>
      </w:r>
      <w:del w:id="7" w:author="Erik Hartman" w:date="2024-08-23T15:15:00Z" w16du:dateUtc="2024-08-23T13:15:00Z">
        <w:r w:rsidR="009419EF" w:rsidDel="00E53328">
          <w:delText>collected</w:delText>
        </w:r>
        <w:r w:rsidR="00B632E1" w:rsidDel="00E53328">
          <w:delText xml:space="preserve"> </w:delText>
        </w:r>
      </w:del>
      <w:ins w:id="8" w:author="Erik Hartman" w:date="2024-08-23T15:15:00Z" w16du:dateUtc="2024-08-23T13:15:00Z">
        <w:r w:rsidR="00E53328">
          <w:t xml:space="preserve">sampled </w:t>
        </w:r>
      </w:ins>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resulting spectra are deposited, allowing for database searching and subsequent peptidomic analysis</w:t>
      </w:r>
      <w:r w:rsidR="009D332F">
        <w:t xml:space="preserve"> </w:t>
      </w:r>
      <w:r>
        <w:t>of the infected wound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9"/>
      <w:r w:rsidRPr="0033109F">
        <w:t>Background &amp; Summary</w:t>
      </w:r>
      <w:commentRangeEnd w:id="9"/>
      <w:r w:rsidR="00872F3D">
        <w:rPr>
          <w:rStyle w:val="CommentReference"/>
          <w:rFonts w:ascii="Calibri" w:hAnsi="Calibri" w:cs="Times New Roman"/>
          <w:b w:val="0"/>
          <w:bCs w:val="0"/>
        </w:rPr>
        <w:commentReference w:id="9"/>
      </w:r>
    </w:p>
    <w:p w14:paraId="291CE428" w14:textId="2CE7E425" w:rsidR="00A178EF" w:rsidRDefault="00292A95" w:rsidP="006A42F1">
      <w:r>
        <w:t xml:space="preserve">Peptides are short sequences of amino acids which are naturally produced in organisms, both through the translation of mRNA but importantly also through the degradation of proteins. These peptides play important roles in different biological systems, such as </w:t>
      </w:r>
      <w:ins w:id="10" w:author="Erik Hartman" w:date="2024-08-23T15:17:00Z" w16du:dateUtc="2024-08-23T13:17:00Z">
        <w:r w:rsidR="00E53328">
          <w:t xml:space="preserve">being </w:t>
        </w:r>
      </w:ins>
      <w:r>
        <w:t>messengers in signalling pathways [</w:t>
      </w:r>
      <w:hyperlink r:id="rId12" w:history="1">
        <w:r w:rsidRPr="00400CC1">
          <w:rPr>
            <w:rStyle w:val="Hyperlink"/>
          </w:rPr>
          <w:t>https://www.sciencedirect.com/topics/neuroscience/peptide-hormone</w:t>
        </w:r>
      </w:hyperlink>
      <w:r>
        <w:t>]  and by providing antimicrobial properties during infection [</w:t>
      </w:r>
      <w:hyperlink r:id="rId13" w:history="1">
        <w:r w:rsidRPr="00400CC1">
          <w:rPr>
            <w:rStyle w:val="Hyperlink"/>
          </w:rPr>
          <w:t>https://www.nature.com/articles/s41467-018-05242-0</w:t>
        </w:r>
      </w:hyperlink>
      <w:r>
        <w:t xml:space="preserve">, </w:t>
      </w:r>
      <w:hyperlink r:id="rId14" w:history="1">
        <w:r w:rsidRPr="00400CC1">
          <w:rPr>
            <w:rStyle w:val="Hyperlink"/>
          </w:rPr>
          <w:t>https://www.frontiersin.org/journals/microbiology/articles/10.3389/fmicb.2020.582779/full</w:t>
        </w:r>
      </w:hyperlink>
      <w:r>
        <w:t xml:space="preserve">, </w:t>
      </w:r>
      <w:hyperlink r:id="rId15" w:history="1">
        <w:r w:rsidRPr="00330EC1">
          <w:rPr>
            <w:rStyle w:val="Hyperlink"/>
          </w:rPr>
          <w:t>https://www.nature.com/articles/s41573-019-0058-8</w:t>
        </w:r>
      </w:hyperlink>
      <w:r>
        <w:t xml:space="preserve">]). </w:t>
      </w:r>
      <w:r w:rsidR="00A178EF">
        <w:t xml:space="preserve">Peptidomics is the study of </w:t>
      </w:r>
      <w:r>
        <w:t xml:space="preserve">large </w:t>
      </w:r>
      <w:del w:id="11" w:author="Erik Hartman" w:date="2024-08-23T15:17:00Z" w16du:dateUtc="2024-08-23T13:17:00Z">
        <w:r w:rsidDel="00E53328">
          <w:delText xml:space="preserve">amounts </w:delText>
        </w:r>
      </w:del>
      <w:ins w:id="12" w:author="Erik Hartman" w:date="2024-08-23T15:17:00Z" w16du:dateUtc="2024-08-23T13:17:00Z">
        <w:r w:rsidR="00E53328">
          <w:t xml:space="preserve">sets </w:t>
        </w:r>
      </w:ins>
      <w:r>
        <w:t xml:space="preserve">of </w:t>
      </w:r>
      <w:r w:rsidR="00A178EF">
        <w:t xml:space="preserve">peptides </w:t>
      </w:r>
      <w:r>
        <w:t>from</w:t>
      </w:r>
      <w:r w:rsidR="00A178EF">
        <w:t xml:space="preserve"> biological </w:t>
      </w:r>
      <w:del w:id="13" w:author="Erik Hartman" w:date="2024-08-23T15:18:00Z" w16du:dateUtc="2024-08-23T13:18:00Z">
        <w:r w:rsidR="00A178EF" w:rsidDel="00E53328">
          <w:delText>samples</w:delText>
        </w:r>
      </w:del>
      <w:ins w:id="14" w:author="Erik Hartman" w:date="2024-08-23T15:18:00Z" w16du:dateUtc="2024-08-23T13:18:00Z">
        <w:r w:rsidR="00E53328">
          <w:t>samples and</w:t>
        </w:r>
      </w:ins>
      <w:ins w:id="15" w:author="Erik Hartman" w:date="2024-08-23T15:17:00Z" w16du:dateUtc="2024-08-23T13:17:00Z">
        <w:r w:rsidR="00E53328">
          <w:t xml:space="preserve"> </w:t>
        </w:r>
      </w:ins>
      <w:ins w:id="16" w:author="Erik Hartman" w:date="2024-08-23T15:18:00Z" w16du:dateUtc="2024-08-23T13:18:00Z">
        <w:r w:rsidR="00E53328">
          <w:t>has</w:t>
        </w:r>
      </w:ins>
      <w:ins w:id="17" w:author="Erik Hartman" w:date="2024-08-23T15:17:00Z" w16du:dateUtc="2024-08-23T13:17:00Z">
        <w:r w:rsidR="00E53328">
          <w:t xml:space="preserve"> proven to be pivotal in the c</w:t>
        </w:r>
      </w:ins>
      <w:ins w:id="18" w:author="Erik Hartman" w:date="2024-08-23T15:18:00Z" w16du:dateUtc="2024-08-23T13:18:00Z">
        <w:r w:rsidR="00E53328">
          <w:t>haracterization of peptides and protein degradation under different physiological conditions as well as in the search for therapeutic peptides</w:t>
        </w:r>
      </w:ins>
      <w:r w:rsidR="00A178EF">
        <w:t xml:space="preserve">. </w:t>
      </w:r>
      <w:r>
        <w:t xml:space="preserve">Identification and </w:t>
      </w:r>
      <w:commentRangeStart w:id="19"/>
      <w:r>
        <w:t>quantification</w:t>
      </w:r>
      <w:commentRangeEnd w:id="19"/>
      <w:r w:rsidR="00E73640">
        <w:rPr>
          <w:rStyle w:val="CommentReference"/>
        </w:rPr>
        <w:commentReference w:id="19"/>
      </w:r>
      <w:r>
        <w:t xml:space="preserve"> of peptides is necessary to conduct peptidomic analyses. Commonly,</w:t>
      </w:r>
      <w:r w:rsidR="00A178EF">
        <w:t xml:space="preserve"> liquid chromatographic</w:t>
      </w:r>
      <w:r w:rsidR="00924628">
        <w:t xml:space="preserve"> (LC)</w:t>
      </w:r>
      <w:r w:rsidR="00A178EF">
        <w:t xml:space="preserve"> separation followed by </w:t>
      </w:r>
      <w:r w:rsidR="00A178EF">
        <w:lastRenderedPageBreak/>
        <w:t>mass spectrometry</w:t>
      </w:r>
      <w:r w:rsidR="00924628">
        <w:t xml:space="preserve"> (MS)</w:t>
      </w:r>
      <w:r>
        <w:t xml:space="preserve"> analysis is used for this purpose</w:t>
      </w:r>
      <w:r w:rsidR="00A178EF">
        <w:t xml:space="preserve"> [</w:t>
      </w:r>
      <w:hyperlink r:id="rId16" w:history="1">
        <w:r w:rsidR="00A178EF" w:rsidRPr="00400CC1">
          <w:rPr>
            <w:rStyle w:val="Hyperlink"/>
          </w:rPr>
          <w:t>https://link.springer.com/protocol/10.1007/978-1-0716-3646-6_1</w:t>
        </w:r>
      </w:hyperlink>
      <w:r w:rsidR="00A178EF">
        <w:t>].</w:t>
      </w:r>
      <w:del w:id="20" w:author="Fredrik Forsberg" w:date="2024-08-23T11:31:00Z" w16du:dateUtc="2024-08-23T09:31:00Z">
        <w:r w:rsidR="00A178EF" w:rsidDel="00E73640">
          <w:delText>.</w:delText>
        </w:r>
      </w:del>
    </w:p>
    <w:p w14:paraId="1BCEFB4D" w14:textId="77777777" w:rsidR="00A178EF" w:rsidRDefault="00A178EF" w:rsidP="006A42F1"/>
    <w:p w14:paraId="4D0BCA09" w14:textId="797BCEC2" w:rsidR="005811BB" w:rsidRDefault="00CE1D4E" w:rsidP="006A42F1">
      <w:r>
        <w:t xml:space="preserve">During </w:t>
      </w:r>
      <w:ins w:id="21" w:author="Erik Hartman" w:date="2024-08-23T15:19:00Z" w16du:dateUtc="2024-08-23T13:19:00Z">
        <w:r w:rsidR="00E53328">
          <w:t xml:space="preserve">a </w:t>
        </w:r>
      </w:ins>
      <w:r>
        <w:t xml:space="preserve">wound infection, a </w:t>
      </w:r>
      <w:del w:id="22" w:author="Erik Hartman" w:date="2024-08-23T15:19:00Z" w16du:dateUtc="2024-08-23T13:19:00Z">
        <w:r w:rsidDel="00E53328">
          <w:delText xml:space="preserve">mix </w:delText>
        </w:r>
      </w:del>
      <w:ins w:id="23" w:author="Erik Hartman" w:date="2024-08-23T15:19:00Z" w16du:dateUtc="2024-08-23T13:19:00Z">
        <w:r w:rsidR="00E53328">
          <w:t xml:space="preserve">combination </w:t>
        </w:r>
      </w:ins>
      <w:r>
        <w:t xml:space="preserve">of host and pathogen derived proteases create </w:t>
      </w:r>
      <w:r w:rsidR="005811BB">
        <w:t>an environment with increased proteolytic activity</w:t>
      </w:r>
      <w:ins w:id="24" w:author="Erik Hartman" w:date="2024-08-23T15:19:00Z" w16du:dateUtc="2024-08-23T13:19:00Z">
        <w:r w:rsidR="00E53328">
          <w:t xml:space="preserve"> </w:t>
        </w:r>
      </w:ins>
      <w:del w:id="25" w:author="Erik Hartman" w:date="2024-08-23T15:19:00Z" w16du:dateUtc="2024-08-23T13:19:00Z">
        <w:r w:rsidR="00AB1B78" w:rsidDel="00E53328">
          <w:delText>, utilized by both the host and the pathogen</w:delText>
        </w:r>
        <w:r w:rsidR="005811BB" w:rsidDel="00E53328">
          <w:delText xml:space="preserve"> </w:delText>
        </w:r>
      </w:del>
      <w:r w:rsidR="005811BB">
        <w:t>[</w:t>
      </w:r>
      <w:hyperlink r:id="rId17" w:history="1">
        <w:r w:rsidR="005811BB" w:rsidRPr="005811BB">
          <w:rPr>
            <w:rStyle w:val="Hyperlink"/>
          </w:rPr>
          <w:t>https://onlinelibrary.wiley.com/doi/10.1046/j.1524-475X.1999.00433.x</w:t>
        </w:r>
      </w:hyperlink>
      <w:r w:rsidR="005811BB">
        <w:t xml:space="preserve">, </w:t>
      </w:r>
      <w:hyperlink r:id="rId18" w:history="1">
        <w:r w:rsidR="005811BB" w:rsidRPr="00244E66">
          <w:rPr>
            <w:rStyle w:val="Hyperlink"/>
          </w:rPr>
          <w:t>https://www.magonlinelibrary.com/doi/full/10.12968/jowc.2022.31.4.352</w:t>
        </w:r>
      </w:hyperlink>
      <w:r w:rsidR="00AB1B78">
        <w:t xml:space="preserve">, </w:t>
      </w:r>
      <w:hyperlink r:id="rId19" w:history="1">
        <w:r w:rsidR="00AB1B78" w:rsidRPr="00244E66">
          <w:rPr>
            <w:rStyle w:val="Hyperlink"/>
          </w:rPr>
          <w:t>https://www.mcponline.org/article/S1535-9476(20)33742-7/fulltext</w:t>
        </w:r>
      </w:hyperlink>
      <w:r w:rsidR="00AB1B78">
        <w:t>].</w:t>
      </w:r>
      <w:ins w:id="26" w:author="Erik Hartman" w:date="2024-08-23T15:20:00Z" w16du:dateUtc="2024-08-23T13:20:00Z">
        <w:r w:rsidR="00E53328">
          <w:t xml:space="preserve"> </w:t>
        </w:r>
      </w:ins>
      <w:ins w:id="27" w:author="Erik Hartman" w:date="2024-08-23T15:21:00Z" w16du:dateUtc="2024-08-23T13:21:00Z">
        <w:r w:rsidR="00E53328">
          <w:t>These</w:t>
        </w:r>
      </w:ins>
      <w:ins w:id="28" w:author="Erik Hartman" w:date="2024-08-23T15:20:00Z" w16du:dateUtc="2024-08-23T13:20:00Z">
        <w:r w:rsidR="00E53328">
          <w:t xml:space="preserve"> proteases are utilized by </w:t>
        </w:r>
      </w:ins>
      <w:ins w:id="29" w:author="Erik Hartman" w:date="2024-08-23T15:21:00Z" w16du:dateUtc="2024-08-23T13:21:00Z">
        <w:r w:rsidR="00E53328">
          <w:t xml:space="preserve">the host to remodel tissue and fight the invasion of bacteria. It has also been speculated that similar mechanisms are utilized by the bacteria, to promote </w:t>
        </w:r>
      </w:ins>
      <w:ins w:id="30" w:author="Erik Hartman" w:date="2024-08-23T15:22:00Z" w16du:dateUtc="2024-08-23T13:22:00Z">
        <w:r w:rsidR="00E53328">
          <w:t>colonization.</w:t>
        </w:r>
      </w:ins>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ins w:id="31" w:author="Erik Hartman" w:date="2024-08-23T15:22:00Z" w16du:dateUtc="2024-08-23T13:22:00Z">
        <w:r w:rsidR="00E53328">
          <w:t xml:space="preserve"> and mechanism</w:t>
        </w:r>
      </w:ins>
      <w:r w:rsidR="00DF2456">
        <w:t xml:space="preserve"> could be gained. </w:t>
      </w:r>
    </w:p>
    <w:p w14:paraId="3B8343F7" w14:textId="77777777" w:rsidR="00390FA3" w:rsidRDefault="00390FA3" w:rsidP="006A42F1"/>
    <w:p w14:paraId="30C5FF0E" w14:textId="145251AB" w:rsidR="00F964DB" w:rsidRDefault="00390FA3" w:rsidP="006A42F1">
      <w:del w:id="32" w:author="Erik Hartman" w:date="2024-08-23T15:22:00Z" w16du:dateUtc="2024-08-23T13:22:00Z">
        <w:r w:rsidDel="00E53328">
          <w:delText xml:space="preserve">As </w:delText>
        </w:r>
        <w:r w:rsidR="00961624" w:rsidDel="00E53328">
          <w:delText>chronic</w:delText>
        </w:r>
      </w:del>
      <w:ins w:id="33" w:author="Erik Hartman" w:date="2024-08-23T15:22:00Z" w16du:dateUtc="2024-08-23T13:22:00Z">
        <w:r w:rsidR="00E53328">
          <w:t>Chronic</w:t>
        </w:r>
      </w:ins>
      <w:r w:rsidR="00961624">
        <w:t xml:space="preserve"> wounds </w:t>
      </w:r>
      <w:del w:id="34" w:author="Erik Hartman" w:date="2024-08-23T15:22:00Z" w16du:dateUtc="2024-08-23T13:22:00Z">
        <w:r w:rsidR="00F210CC" w:rsidDel="00E53328">
          <w:delText xml:space="preserve">have </w:delText>
        </w:r>
      </w:del>
      <w:ins w:id="35" w:author="Erik Hartman" w:date="2024-08-23T15:22:00Z" w16du:dateUtc="2024-08-23T13:22:00Z">
        <w:r w:rsidR="00E53328">
          <w:t xml:space="preserve">pose </w:t>
        </w:r>
      </w:ins>
      <w:r w:rsidR="00F210CC">
        <w:t xml:space="preserve">a large economic burden </w:t>
      </w:r>
      <w:del w:id="36" w:author="Erik Hartman" w:date="2024-08-23T15:23:00Z" w16du:dateUtc="2024-08-23T13:23:00Z">
        <w:r w:rsidR="00F210CC" w:rsidDel="00E53328">
          <w:delText>on  society</w:delText>
        </w:r>
      </w:del>
      <w:ins w:id="37" w:author="Erik Hartman" w:date="2024-08-23T15:23:00Z" w16du:dateUtc="2024-08-23T13:23:00Z">
        <w:r w:rsidR="00E53328">
          <w:t>on society</w:t>
        </w:r>
      </w:ins>
      <w:r w:rsidR="00F210CC">
        <w:t xml:space="preserve"> and life quality burden</w:t>
      </w:r>
      <w:r w:rsidR="002334BD">
        <w:t xml:space="preserve"> for</w:t>
      </w:r>
      <w:r w:rsidR="00F210CC">
        <w:t xml:space="preserve"> patients</w:t>
      </w:r>
      <w:ins w:id="38" w:author="Erik Hartman" w:date="2024-08-23T15:23:00Z" w16du:dateUtc="2024-08-23T13:23:00Z">
        <w:r w:rsidR="00E53328">
          <w:t>. The prevalence of these wounds</w:t>
        </w:r>
      </w:ins>
      <w:del w:id="39" w:author="Erik Hartman" w:date="2024-08-23T15:23:00Z" w16du:dateUtc="2024-08-23T13:23:00Z">
        <w:r w:rsidR="00F210CC" w:rsidDel="00E53328">
          <w:delText>, which</w:delText>
        </w:r>
      </w:del>
      <w:r w:rsidR="00F210CC">
        <w:t xml:space="preserve"> </w:t>
      </w:r>
      <w:r w:rsidR="002334BD">
        <w:t>are</w:t>
      </w:r>
      <w:r w:rsidR="00F210CC">
        <w:t xml:space="preserve"> likely to increase with an aging population and more life-style related diseases [</w:t>
      </w:r>
      <w:hyperlink r:id="rId20" w:history="1">
        <w:r w:rsidR="00F210CC" w:rsidRPr="00244E66">
          <w:rPr>
            <w:rStyle w:val="Hyperlink"/>
          </w:rPr>
          <w:t>https://pubmed.ncbi.nlm.nih.gov/28118847</w:t>
        </w:r>
      </w:hyperlink>
      <w:r w:rsidR="00F210CC">
        <w:t>]</w:t>
      </w:r>
      <w:ins w:id="40" w:author="Erik Hartman" w:date="2024-08-23T15:23:00Z" w16du:dateUtc="2024-08-23T13:23:00Z">
        <w:r w:rsidR="00E53328">
          <w:t xml:space="preserve">. </w:t>
        </w:r>
      </w:ins>
      <w:del w:id="41" w:author="Erik Hartman" w:date="2024-08-23T15:23:00Z" w16du:dateUtc="2024-08-23T13:23:00Z">
        <w:r w:rsidR="002F0B5D" w:rsidDel="00E53328">
          <w:delText>, aiding the progress of understanding and treating is of high value</w:delText>
        </w:r>
      </w:del>
      <w:del w:id="42" w:author="Erik Hartman" w:date="2024-08-23T15:25:00Z" w16du:dateUtc="2024-08-23T13:25:00Z">
        <w:r w:rsidR="002334BD" w:rsidDel="00E53328">
          <w:delText>.</w:delText>
        </w:r>
      </w:del>
      <w:r w:rsidR="00F210CC">
        <w:t xml:space="preserve"> </w:t>
      </w:r>
      <w:del w:id="43" w:author="Erik Hartman" w:date="2024-08-23T15:24:00Z" w16du:dateUtc="2024-08-23T13:24:00Z">
        <w:r w:rsidR="002334BD" w:rsidDel="00E53328">
          <w:delText xml:space="preserve">Another concern that needs </w:delText>
        </w:r>
        <w:r w:rsidR="0047449B" w:rsidDel="00E53328">
          <w:delText>addressing</w:delText>
        </w:r>
        <w:r w:rsidR="002334BD" w:rsidDel="00E53328">
          <w:delText xml:space="preserve"> is</w:delText>
        </w:r>
      </w:del>
      <w:ins w:id="44" w:author="Erik Hartman" w:date="2024-08-23T15:24:00Z" w16du:dateUtc="2024-08-23T13:24:00Z">
        <w:r w:rsidR="00E53328">
          <w:t>Further,</w:t>
        </w:r>
      </w:ins>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del w:id="45" w:author="Erik Hartman" w:date="2024-08-23T15:24:00Z" w16du:dateUtc="2024-08-23T13:24:00Z">
        <w:r w:rsidR="009051A7" w:rsidDel="00E53328">
          <w:delText xml:space="preserve">being </w:delText>
        </w:r>
      </w:del>
      <w:ins w:id="46" w:author="Erik Hartman" w:date="2024-08-23T15:24:00Z" w16du:dateUtc="2024-08-23T13:24:00Z">
        <w:r w:rsidR="00E53328">
          <w:t xml:space="preserve">are </w:t>
        </w:r>
      </w:ins>
      <w:r w:rsidR="009051A7">
        <w:t xml:space="preserve">two of the most prevalent bacteria in </w:t>
      </w:r>
      <w:del w:id="47" w:author="Erik Hartman" w:date="2024-08-23T15:24:00Z" w16du:dateUtc="2024-08-23T13:24:00Z">
        <w:r w:rsidR="009051A7" w:rsidDel="00E53328">
          <w:delText>wound infection</w:delText>
        </w:r>
      </w:del>
      <w:ins w:id="48" w:author="Erik Hartman" w:date="2024-08-23T15:24:00Z" w16du:dateUtc="2024-08-23T13:24:00Z">
        <w:r w:rsidR="00E53328">
          <w:t>infected wounds</w:t>
        </w:r>
      </w:ins>
      <w:r w:rsidR="00A3229A">
        <w:t xml:space="preserve"> [</w:t>
      </w:r>
      <w:hyperlink r:id="rId21" w:history="1">
        <w:r w:rsidR="00A3229A" w:rsidRPr="00244E66">
          <w:rPr>
            <w:rStyle w:val="Hyperlink"/>
          </w:rPr>
          <w:t>https://www.mdpi.com/2079-6382/10/10/1162</w:t>
        </w:r>
      </w:hyperlink>
      <w:r w:rsidR="00A3229A">
        <w:t>]</w:t>
      </w:r>
      <w:ins w:id="49" w:author="Erik Hartman" w:date="2024-08-23T15:24:00Z" w16du:dateUtc="2024-08-23T13:24:00Z">
        <w:r w:rsidR="00E53328">
          <w:t xml:space="preserve">. They are </w:t>
        </w:r>
      </w:ins>
      <w:del w:id="50" w:author="Erik Hartman" w:date="2024-08-23T15:24:00Z" w16du:dateUtc="2024-08-23T13:24:00Z">
        <w:r w:rsidR="009051A7" w:rsidDel="00E53328">
          <w:delText>, and being ranked as being of</w:delText>
        </w:r>
      </w:del>
      <w:ins w:id="51" w:author="Erik Hartman" w:date="2024-08-23T15:24:00Z" w16du:dateUtc="2024-08-23T13:24:00Z">
        <w:r w:rsidR="00E53328">
          <w:t>considered</w:t>
        </w:r>
      </w:ins>
      <w:r w:rsidR="009051A7">
        <w:t xml:space="preserve"> </w:t>
      </w:r>
      <w:del w:id="52" w:author="Erik Hartman" w:date="2024-08-23T15:24:00Z" w16du:dateUtc="2024-08-23T13:24:00Z">
        <w:r w:rsidR="009051A7" w:rsidDel="00E53328">
          <w:delText>high and</w:delText>
        </w:r>
      </w:del>
      <w:ins w:id="53" w:author="Erik Hartman" w:date="2024-08-23T15:24:00Z" w16du:dateUtc="2024-08-23T13:24:00Z">
        <w:r w:rsidR="00E53328">
          <w:t>of</w:t>
        </w:r>
      </w:ins>
      <w:r w:rsidR="009051A7">
        <w:t xml:space="preserve"> </w:t>
      </w:r>
      <w:ins w:id="54" w:author="Erik Hartman" w:date="2024-08-23T15:25:00Z" w16du:dateUtc="2024-08-23T13:25:00Z">
        <w:r w:rsidR="00E53328">
          <w:t xml:space="preserve">high and </w:t>
        </w:r>
      </w:ins>
      <w:r w:rsidR="009051A7">
        <w:t xml:space="preserve">critical priority respectively by the World Health Organization </w:t>
      </w:r>
      <w:r w:rsidR="00A3229A">
        <w:t>due to their developed resistance against current antibiotics</w:t>
      </w:r>
      <w:r w:rsidR="009051A7">
        <w:t xml:space="preserve"> [</w:t>
      </w:r>
      <w:hyperlink r:id="rId22" w:history="1">
        <w:r w:rsidR="009051A7" w:rsidRPr="00244E66">
          <w:rPr>
            <w:rStyle w:val="Hyperlink"/>
          </w:rPr>
          <w:t>https://www.who.int/publications/i/item/WHO-EMP-IAU-2017.12</w:t>
        </w:r>
      </w:hyperlink>
      <w:r w:rsidR="00A3229A">
        <w:t>].</w:t>
      </w:r>
      <w:r w:rsidR="009051A7">
        <w:t xml:space="preserve"> </w:t>
      </w:r>
      <w:ins w:id="55" w:author="Erik Hartman" w:date="2024-08-23T15:25:00Z" w16du:dateUtc="2024-08-23T13:25:00Z">
        <w:r w:rsidR="00E53328">
          <w:t>Therefore, identifying novel means of diagnosing and treating such wounds is of extreme importance.</w:t>
        </w:r>
      </w:ins>
    </w:p>
    <w:p w14:paraId="2BA2F8E0" w14:textId="77777777" w:rsidR="009D332F" w:rsidRDefault="009D332F" w:rsidP="006A42F1"/>
    <w:p w14:paraId="6BDF1356" w14:textId="3B59CB4B" w:rsidR="00262168" w:rsidRDefault="00262168" w:rsidP="006A42F1">
      <w:r>
        <w:t xml:space="preserve">This study was carried out to identify differences in the peptidomic landscape of wound fluids depending on the presence and type of </w:t>
      </w:r>
      <w:del w:id="56" w:author="Erik Hartman" w:date="2024-08-23T15:25:00Z" w16du:dateUtc="2024-08-23T13:25:00Z">
        <w:r w:rsidDel="00E53328">
          <w:delText>pathogenic bacteria</w:delText>
        </w:r>
      </w:del>
      <w:ins w:id="57" w:author="Erik Hartman" w:date="2024-08-23T15:25:00Z" w16du:dateUtc="2024-08-23T13:25:00Z">
        <w:r w:rsidR="00E53328">
          <w:t>pathogen</w:t>
        </w:r>
      </w:ins>
      <w:r w:rsidR="00902DF3">
        <w:t>,</w:t>
      </w:r>
      <w:r w:rsidR="00476CA4">
        <w:t xml:space="preserve"> while</w:t>
      </w:r>
      <w:r w:rsidR="00902DF3">
        <w:t xml:space="preserve"> also</w:t>
      </w:r>
      <w:r w:rsidR="00476CA4">
        <w:t xml:space="preserve"> employing a newly developed analysis algorithm with the potential to remove </w:t>
      </w:r>
      <w:r w:rsidR="00902DF3">
        <w:t>large amounts of redundancy in peptidomic datasets [</w:t>
      </w:r>
      <w:hyperlink r:id="rId23" w:history="1">
        <w:r w:rsidR="008352DB" w:rsidRPr="008352DB">
          <w:rPr>
            <w:rStyle w:val="Hyperlink"/>
          </w:rPr>
          <w:t>https://www.nature.com/articles/s41467-024-51589-y</w:t>
        </w:r>
      </w:hyperlink>
      <w:r w:rsidR="00902DF3">
        <w:t>].</w:t>
      </w:r>
      <w:r w:rsidR="00983628">
        <w:t xml:space="preserve"> </w:t>
      </w:r>
      <w:r w:rsidR="00924628">
        <w:t xml:space="preserve">This was done by generating </w:t>
      </w:r>
      <w:del w:id="58" w:author="Erik Hartman" w:date="2024-08-23T15:26:00Z" w16du:dateUtc="2024-08-23T13:26:00Z">
        <w:r w:rsidR="00924628" w:rsidDel="00E53328">
          <w:delText xml:space="preserve">MS </w:delText>
        </w:r>
      </w:del>
      <w:ins w:id="59" w:author="Erik Hartman" w:date="2024-08-23T15:26:00Z" w16du:dateUtc="2024-08-23T13:26:00Z">
        <w:r w:rsidR="00E53328">
          <w:t xml:space="preserve">LC-MS/MS </w:t>
        </w:r>
      </w:ins>
      <w:r w:rsidR="00924628">
        <w:t xml:space="preserve">data from wound fluids derived from </w:t>
      </w:r>
      <w:ins w:id="60" w:author="Erik Hartman" w:date="2024-08-23T15:26:00Z" w16du:dateUtc="2024-08-23T13:26:00Z">
        <w:r w:rsidR="00E53328">
          <w:t xml:space="preserve">highly defined </w:t>
        </w:r>
      </w:ins>
      <w:r w:rsidR="00924628">
        <w:t xml:space="preserve">infected </w:t>
      </w:r>
      <w:del w:id="61" w:author="Erik Hartman" w:date="2024-08-23T15:26:00Z" w16du:dateUtc="2024-08-23T13:26:00Z">
        <w:r w:rsidR="00924628" w:rsidDel="00E53328">
          <w:delText xml:space="preserve">pig </w:delText>
        </w:r>
      </w:del>
      <w:ins w:id="62" w:author="Erik Hartman" w:date="2024-08-23T15:26:00Z" w16du:dateUtc="2024-08-23T13:26:00Z">
        <w:r w:rsidR="00E53328">
          <w:t xml:space="preserve">porcine </w:t>
        </w:r>
      </w:ins>
      <w:r w:rsidR="00924628">
        <w:t>wounds</w:t>
      </w:r>
      <w:r w:rsidR="00390FA3">
        <w:t xml:space="preserve"> (</w:t>
      </w:r>
      <w:r w:rsidR="0057349D">
        <w:t>Fig.</w:t>
      </w:r>
      <w:r w:rsidR="00390FA3">
        <w:t xml:space="preserve"> 1)</w:t>
      </w:r>
      <w:r w:rsidR="00924628">
        <w:t xml:space="preserve">. </w:t>
      </w:r>
      <w:commentRangeStart w:id="63"/>
      <w:ins w:id="64" w:author="Erik Hartman" w:date="2024-08-23T10:01:00Z" w16du:dateUtc="2024-08-23T08:01:00Z">
        <w:r w:rsidR="00292A95">
          <w:t>Here, we prese</w:t>
        </w:r>
      </w:ins>
      <w:ins w:id="65" w:author="Erik Hartman" w:date="2024-08-23T10:02:00Z" w16du:dateUtc="2024-08-23T08:02:00Z">
        <w:r w:rsidR="00292A95">
          <w:t>nt</w:t>
        </w:r>
      </w:ins>
      <w:ins w:id="66" w:author="Erik Hartman" w:date="2024-08-23T15:27:00Z" w16du:dateUtc="2024-08-23T13:27:00Z">
        <w:r w:rsidR="00E53328">
          <w:t xml:space="preserve"> descriptions and access</w:t>
        </w:r>
      </w:ins>
      <w:ins w:id="67" w:author="Erik Hartman" w:date="2024-08-23T15:28:00Z" w16du:dateUtc="2024-08-23T13:28:00Z">
        <w:r w:rsidR="00E53328">
          <w:t xml:space="preserve"> to</w:t>
        </w:r>
      </w:ins>
      <w:ins w:id="68" w:author="Erik Hartman" w:date="2024-08-23T15:27:00Z" w16du:dateUtc="2024-08-23T13:27:00Z">
        <w:r w:rsidR="00E53328">
          <w:t xml:space="preserve"> the datasets. We believe that the vastness of the peptidomic data yields many opportunities to </w:t>
        </w:r>
        <w:proofErr w:type="spellStart"/>
        <w:r w:rsidR="00E53328">
          <w:t>analyze</w:t>
        </w:r>
        <w:proofErr w:type="spellEnd"/>
        <w:r w:rsidR="00E53328">
          <w:t xml:space="preserve"> it using differe</w:t>
        </w:r>
      </w:ins>
      <w:ins w:id="69" w:author="Erik Hartman" w:date="2024-08-23T15:28:00Z" w16du:dateUtc="2024-08-23T13:28:00Z">
        <w:r w:rsidR="00E53328">
          <w:t>nt methods to gain novel insights about the mechanisms underlying protein degradation in infected wounds.</w:t>
        </w:r>
      </w:ins>
      <w:del w:id="70" w:author="Erik Hartman" w:date="2024-08-23T15:27:00Z" w16du:dateUtc="2024-08-23T13:27:00Z">
        <w:r w:rsidR="009F097D" w:rsidDel="00E53328">
          <w:delText>the generated dataset before and after database search, which could be investigated to search for peptides</w:delText>
        </w:r>
        <w:r w:rsidR="0057349D" w:rsidDel="00E53328">
          <w:delText xml:space="preserve"> related to the different infection conditions.</w:delText>
        </w:r>
        <w:commentRangeEnd w:id="63"/>
        <w:r w:rsidR="0057349D" w:rsidDel="00E53328">
          <w:rPr>
            <w:rStyle w:val="CommentReference"/>
          </w:rPr>
          <w:commentReference w:id="63"/>
        </w:r>
      </w:del>
    </w:p>
    <w:p w14:paraId="133B584E" w14:textId="77777777" w:rsidR="00262168" w:rsidRPr="0033109F" w:rsidRDefault="00262168" w:rsidP="006A42F1"/>
    <w:p w14:paraId="5360E600" w14:textId="77777777" w:rsidR="006A42F1" w:rsidRDefault="00C658AC" w:rsidP="006A42F1">
      <w:pPr>
        <w:pStyle w:val="Heading3"/>
        <w:spacing w:before="0" w:after="0"/>
      </w:pPr>
      <w:commentRangeStart w:id="71"/>
      <w:r w:rsidRPr="0033109F">
        <w:t>Methods</w:t>
      </w:r>
      <w:commentRangeEnd w:id="71"/>
      <w:r w:rsidR="00872F3D">
        <w:rPr>
          <w:rStyle w:val="CommentReference"/>
          <w:rFonts w:ascii="Calibri" w:hAnsi="Calibri" w:cs="Times New Roman"/>
          <w:b w:val="0"/>
          <w:bCs w:val="0"/>
        </w:rPr>
        <w:commentReference w:id="71"/>
      </w:r>
    </w:p>
    <w:p w14:paraId="3520182B" w14:textId="51C66C55" w:rsidR="00292A95" w:rsidRDefault="00292A95" w:rsidP="00292A95">
      <w:pPr>
        <w:rPr>
          <w:b/>
          <w:bCs/>
        </w:rPr>
      </w:pPr>
      <w:r>
        <w:rPr>
          <w:b/>
          <w:bCs/>
        </w:rPr>
        <w:t>Study design</w:t>
      </w:r>
    </w:p>
    <w:p w14:paraId="02FC0AC8" w14:textId="0A1ACE44" w:rsidR="00292A95" w:rsidRDefault="00292A95" w:rsidP="00292A95">
      <w:r>
        <w:t xml:space="preserve">The data generated in this study was utilized to </w:t>
      </w:r>
      <w:proofErr w:type="spellStart"/>
      <w:r>
        <w:t>analyze</w:t>
      </w:r>
      <w:proofErr w:type="spellEnd"/>
      <w:r>
        <w:t xml:space="preserve"> the peptidomic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 or not infected and used as control. Wound dressings were placed on the wounds, which absorbed the wound fluid generated in the wound healing process</w:t>
      </w:r>
      <w:ins w:id="72" w:author="Erik Hartman" w:date="2024-08-23T15:55:00Z" w16du:dateUtc="2024-08-23T13:55:00Z">
        <w:r w:rsidR="00F758A3">
          <w:t xml:space="preserve"> (Fig. 1a)</w:t>
        </w:r>
      </w:ins>
      <w:r>
        <w:t xml:space="preserve">. The dressings were collected every 24 hours for 2-3 days depending on the sample </w:t>
      </w:r>
      <w:del w:id="73" w:author="Erik Hartman" w:date="2024-08-23T15:55:00Z" w16du:dateUtc="2024-08-23T13:55:00Z">
        <w:r w:rsidDel="00F758A3">
          <w:delText xml:space="preserve">type </w:delText>
        </w:r>
        <w:r w:rsidR="0057349D" w:rsidDel="00F758A3">
          <w:delText>(F</w:delText>
        </w:r>
        <w:r w:rsidDel="00F758A3">
          <w:delText>ig. 1).</w:delText>
        </w:r>
      </w:del>
      <w:ins w:id="74" w:author="Erik Hartman" w:date="2024-08-23T15:55:00Z" w16du:dateUtc="2024-08-23T13:55:00Z">
        <w:r w:rsidR="00F758A3">
          <w:t>type.</w:t>
        </w:r>
      </w:ins>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ins w:id="75" w:author="Fredrik Forsberg" w:date="2024-08-23T11:40:00Z" w16du:dateUtc="2024-08-23T09:40:00Z">
        <w:r w:rsidR="002215A8">
          <w:rPr>
            <w:i/>
            <w:iCs/>
          </w:rPr>
          <w:t xml:space="preserve"> </w:t>
        </w:r>
      </w:ins>
      <w:ins w:id="76" w:author="Fredrik Forsberg" w:date="2024-08-23T11:41:00Z" w16du:dateUtc="2024-08-23T09:41:00Z">
        <w:r w:rsidR="002215A8">
          <w:t>on the infection day</w:t>
        </w:r>
      </w:ins>
      <w:r>
        <w:t>, creating a</w:t>
      </w:r>
      <w:del w:id="77" w:author="Fredrik Forsberg" w:date="2024-08-23T11:41:00Z" w16du:dateUtc="2024-08-23T09:41:00Z">
        <w:r w:rsidDel="002215A8">
          <w:delText>nother</w:delText>
        </w:r>
      </w:del>
      <w:r>
        <w:t xml:space="preserve"> set of samples which undergo a</w:t>
      </w:r>
      <w:ins w:id="78" w:author="Fredrik Forsberg" w:date="2024-08-23T11:41:00Z" w16du:dateUtc="2024-08-23T09:41:00Z">
        <w:r w:rsidR="002215A8">
          <w:t>n accidental</w:t>
        </w:r>
      </w:ins>
      <w:r>
        <w:t xml:space="preserve"> double infection</w:t>
      </w:r>
      <w:ins w:id="79" w:author="Erik Hartman" w:date="2024-08-23T15:55:00Z" w16du:dateUtc="2024-08-23T13:55:00Z">
        <w:r w:rsidR="00F758A3">
          <w:t xml:space="preserve"> (Fig. 1b)</w:t>
        </w:r>
      </w:ins>
      <w:r>
        <w:t xml:space="preserve">. </w:t>
      </w:r>
    </w:p>
    <w:p w14:paraId="50DF9D4C" w14:textId="77777777" w:rsidR="00292A95" w:rsidRDefault="00292A95" w:rsidP="00292A95"/>
    <w:p w14:paraId="15A66165" w14:textId="76A8A857" w:rsidR="00292A95" w:rsidRPr="00292A95" w:rsidRDefault="00292A95" w:rsidP="00292A95">
      <w:pPr>
        <w:rPr>
          <w:rPrChange w:id="80" w:author="Erik Hartman" w:date="2024-08-23T10:16:00Z" w16du:dateUtc="2024-08-23T08:16:00Z">
            <w:rPr>
              <w:b/>
              <w:bCs/>
            </w:rPr>
          </w:rPrChange>
        </w:rPr>
      </w:pPr>
      <w:r>
        <w:t>The proteomic content of the samples was discarded by filtration</w:t>
      </w:r>
      <w:ins w:id="81" w:author="Erik Hartman" w:date="2024-08-23T15:55:00Z" w16du:dateUtc="2024-08-23T13:55:00Z">
        <w:r w:rsidR="00F758A3">
          <w:t xml:space="preserve"> (Fig. 1c)</w:t>
        </w:r>
      </w:ins>
      <w:r>
        <w:t xml:space="preserve">, and the subsequent peptidomic sample was </w:t>
      </w:r>
      <w:proofErr w:type="spellStart"/>
      <w:r>
        <w:t>analyzed</w:t>
      </w:r>
      <w:proofErr w:type="spellEnd"/>
      <w:r>
        <w:t xml:space="preserve"> with liquid chromatography tandem mass spectrometry (LC-MS/MS) in data dependent acquisition mode on a</w:t>
      </w:r>
      <w:ins w:id="82" w:author="Fredrik Forsberg" w:date="2024-08-23T11:41:00Z" w16du:dateUtc="2024-08-23T09:41:00Z">
        <w:r w:rsidR="002215A8">
          <w:t>n</w:t>
        </w:r>
      </w:ins>
      <w:r>
        <w:t xml:space="preserve"> </w:t>
      </w:r>
      <w:del w:id="83" w:author="Fredrik Forsberg" w:date="2024-08-23T11:41:00Z" w16du:dateUtc="2024-08-23T09:41:00Z">
        <w:r w:rsidDel="002215A8">
          <w:delText xml:space="preserve">XXX </w:delText>
        </w:r>
      </w:del>
      <w:ins w:id="84" w:author="Fredrik Forsberg" w:date="2024-08-23T11:41:00Z" w16du:dateUtc="2024-08-23T09:41:00Z">
        <w:r w:rsidR="002215A8">
          <w:t xml:space="preserve"> </w:t>
        </w:r>
        <w:proofErr w:type="spellStart"/>
        <w:r w:rsidR="002215A8">
          <w:t>Evosep</w:t>
        </w:r>
        <w:proofErr w:type="spellEnd"/>
        <w:r w:rsidR="002215A8">
          <w:t xml:space="preserve"> One LC</w:t>
        </w:r>
      </w:ins>
      <w:ins w:id="85" w:author="Fredrik Forsberg" w:date="2024-08-23T11:42:00Z" w16du:dateUtc="2024-08-23T09:42:00Z">
        <w:r w:rsidR="002215A8">
          <w:t xml:space="preserve"> (</w:t>
        </w:r>
        <w:proofErr w:type="spellStart"/>
        <w:r w:rsidR="002215A8">
          <w:t>Evosep</w:t>
        </w:r>
        <w:proofErr w:type="spellEnd"/>
        <w:r w:rsidR="002215A8">
          <w:t>, Denmark)</w:t>
        </w:r>
      </w:ins>
      <w:ins w:id="86" w:author="Fredrik Forsberg" w:date="2024-08-23T11:41:00Z" w16du:dateUtc="2024-08-23T09:41:00Z">
        <w:r w:rsidR="002215A8">
          <w:t xml:space="preserve"> coupled to</w:t>
        </w:r>
      </w:ins>
      <w:ins w:id="87" w:author="Fredrik Forsberg" w:date="2024-08-23T11:42:00Z" w16du:dateUtc="2024-08-23T09:42:00Z">
        <w:r w:rsidR="002215A8">
          <w:t xml:space="preserve"> a </w:t>
        </w:r>
        <w:proofErr w:type="spellStart"/>
        <w:r w:rsidR="002215A8">
          <w:t>timsTOF</w:t>
        </w:r>
        <w:proofErr w:type="spellEnd"/>
        <w:r w:rsidR="002215A8">
          <w:t xml:space="preserve"> Pro MS (Bruker, USA)</w:t>
        </w:r>
      </w:ins>
      <w:ins w:id="88" w:author="Erik Hartman" w:date="2024-08-23T15:59:00Z" w16du:dateUtc="2024-08-23T13:59:00Z">
        <w:r w:rsidR="00F758A3">
          <w:t>. The data was searched with PEAKS X and deposited to</w:t>
        </w:r>
      </w:ins>
      <w:ins w:id="89" w:author="Erik Hartman" w:date="2024-08-23T16:00:00Z" w16du:dateUtc="2024-08-23T14:00:00Z">
        <w:r w:rsidR="00F758A3">
          <w:t xml:space="preserve"> </w:t>
        </w:r>
        <w:proofErr w:type="spellStart"/>
        <w:r w:rsidR="00F758A3">
          <w:t>ProteomeXchange</w:t>
        </w:r>
      </w:ins>
      <w:proofErr w:type="spellEnd"/>
      <w:ins w:id="90" w:author="Erik Hartman" w:date="2024-08-23T15:55:00Z" w16du:dateUtc="2024-08-23T13:55:00Z">
        <w:r w:rsidR="00F758A3">
          <w:t xml:space="preserve"> (Fig. 1d)</w:t>
        </w:r>
      </w:ins>
      <w:del w:id="91" w:author="Fredrik Forsberg" w:date="2024-08-23T11:42:00Z" w16du:dateUtc="2024-08-23T09:42:00Z">
        <w:r w:rsidDel="002215A8">
          <w:delText>instrument</w:delText>
        </w:r>
      </w:del>
      <w:r>
        <w:t>. A stratified blinded random subset of samples from day 1, containing 4 samples from each</w:t>
      </w:r>
      <w:ins w:id="92" w:author="Fredrik Forsberg" w:date="2024-08-23T11:42:00Z" w16du:dateUtc="2024-08-23T09:42:00Z">
        <w:r w:rsidR="002215A8">
          <w:t xml:space="preserve"> single infection and control</w:t>
        </w:r>
      </w:ins>
      <w:r>
        <w:t xml:space="preserve"> condition, were re-</w:t>
      </w:r>
      <w:proofErr w:type="spellStart"/>
      <w:r>
        <w:t>analyzed</w:t>
      </w:r>
      <w:proofErr w:type="spellEnd"/>
      <w:r>
        <w:t xml:space="preserve">. The </w:t>
      </w:r>
      <w:r>
        <w:lastRenderedPageBreak/>
        <w:t>re-analysis was conducted XX months after the original samples</w:t>
      </w:r>
      <w:ins w:id="93" w:author="Fredrik Forsberg" w:date="2024-08-23T11:43:00Z" w16du:dateUtc="2024-08-23T09:43:00Z">
        <w:r w:rsidR="002215A8">
          <w:t xml:space="preserve"> using the same conditions except for that the MS had been changed to</w:t>
        </w:r>
      </w:ins>
      <w:del w:id="94" w:author="Fredrik Forsberg" w:date="2024-08-23T11:43:00Z" w16du:dateUtc="2024-08-23T09:43:00Z">
        <w:r w:rsidDel="002215A8">
          <w:delText xml:space="preserve"> o</w:delText>
        </w:r>
      </w:del>
      <w:del w:id="95" w:author="Fredrik Forsberg" w:date="2024-08-23T11:44:00Z" w16du:dateUtc="2024-08-23T09:44:00Z">
        <w:r w:rsidDel="002215A8">
          <w:delText>n</w:delText>
        </w:r>
      </w:del>
      <w:r>
        <w:t xml:space="preserve"> a</w:t>
      </w:r>
      <w:ins w:id="96" w:author="Fredrik Forsberg" w:date="2024-08-23T11:43:00Z" w16du:dateUtc="2024-08-23T09:43:00Z">
        <w:r w:rsidR="002215A8">
          <w:t xml:space="preserve"> </w:t>
        </w:r>
        <w:proofErr w:type="spellStart"/>
        <w:r w:rsidR="002215A8">
          <w:t>timsTOF</w:t>
        </w:r>
        <w:proofErr w:type="spellEnd"/>
        <w:r w:rsidR="002215A8">
          <w:t xml:space="preserve"> HT</w:t>
        </w:r>
      </w:ins>
      <w:ins w:id="97" w:author="Fredrik Forsberg" w:date="2024-08-23T11:44:00Z" w16du:dateUtc="2024-08-23T09:44:00Z">
        <w:r w:rsidR="002215A8">
          <w:t xml:space="preserve"> (Bruker, USA)</w:t>
        </w:r>
      </w:ins>
      <w:ins w:id="98" w:author="Erik Hartman" w:date="2024-08-23T15:55:00Z" w16du:dateUtc="2024-08-23T13:55:00Z">
        <w:r w:rsidR="00F758A3">
          <w:t xml:space="preserve"> (Fig 1b)</w:t>
        </w:r>
      </w:ins>
      <w:del w:id="99" w:author="Fredrik Forsberg" w:date="2024-08-23T11:43:00Z" w16du:dateUtc="2024-08-23T09:43:00Z">
        <w:r w:rsidDel="002215A8">
          <w:delText xml:space="preserve"> new instrument</w:delText>
        </w:r>
      </w:del>
      <w:r>
        <w:t xml:space="preserve">.  </w:t>
      </w:r>
    </w:p>
    <w:p w14:paraId="2CD59D69" w14:textId="77777777" w:rsidR="00292A95" w:rsidRPr="00292A95" w:rsidRDefault="00292A95">
      <w:pPr>
        <w:pPrChange w:id="100" w:author="Erik Hartman" w:date="2024-08-23T10:07:00Z" w16du:dateUtc="2024-08-23T08:07:00Z">
          <w:pPr>
            <w:pStyle w:val="Heading3"/>
            <w:spacing w:before="0" w:after="0"/>
          </w:pPr>
        </w:pPrChange>
      </w:pPr>
    </w:p>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43726780"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r w:rsidR="00B409B5">
        <w:rPr>
          <w:i/>
          <w:iCs/>
        </w:rPr>
        <w:t>P.aeruginosa</w:t>
      </w:r>
      <w:proofErr w:type="spellEnd"/>
      <w:r w:rsidR="00B409B5">
        <w:t>, or kept uninfected</w:t>
      </w:r>
      <w:r w:rsidR="00B826A5">
        <w:t xml:space="preserve"> as control samples</w:t>
      </w:r>
      <w:del w:id="101" w:author="Fredrik Forsberg" w:date="2024-08-23T11:55:00Z" w16du:dateUtc="2024-08-23T09:55:00Z">
        <w:r w:rsidDel="008212D2">
          <w:delText xml:space="preserve"> [cite pig model paper]</w:delText>
        </w:r>
      </w:del>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689C7B00" w:rsidR="003006D3" w:rsidRDefault="003006D3" w:rsidP="006A42F1">
      <w:r>
        <w:t xml:space="preserve">500 </w:t>
      </w:r>
      <w:proofErr w:type="spellStart"/>
      <w:r>
        <w:rPr>
          <w:rFonts w:cs="Calibri"/>
        </w:rPr>
        <w:t>μ</w:t>
      </w:r>
      <w:r>
        <w:t>g</w:t>
      </w:r>
      <w:proofErr w:type="spellEnd"/>
      <w:r>
        <w:t xml:space="preserve"> of protein</w:t>
      </w:r>
      <w:del w:id="102" w:author="Fredrik Forsberg" w:date="2024-08-23T11:47:00Z" w16du:dateUtc="2024-08-23T09:47:00Z">
        <w:r w:rsidDel="00E353D5">
          <w:delText xml:space="preserve"> for pig wound fluids, and 100 </w:delText>
        </w:r>
        <w:r w:rsidDel="00E353D5">
          <w:rPr>
            <w:rFonts w:cs="Calibri"/>
          </w:rPr>
          <w:delText>μ</w:delText>
        </w:r>
        <w:r w:rsidDel="00E353D5">
          <w:delText xml:space="preserve">g of protein for human wound fluids </w:delText>
        </w:r>
      </w:del>
      <w:r>
        <w:t>(determined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used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AB2B4C9"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w:t>
      </w:r>
      <w:proofErr w:type="spellStart"/>
      <w:r w:rsidR="00630705">
        <w:rPr>
          <w:rFonts w:cs="Calibri"/>
        </w:rPr>
        <w:t>Prot</w:t>
      </w:r>
      <w:proofErr w:type="spellEnd"/>
      <w:r w:rsidR="00630705">
        <w:rPr>
          <w:rFonts w:cs="Calibri"/>
        </w:rPr>
        <w: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xml:space="preserve">) versions F1RX36_PIG and F1RX37_PIG. The list was </w:t>
      </w:r>
      <w:r w:rsidR="00630705">
        <w:rPr>
          <w:rFonts w:cs="Calibri"/>
        </w:rPr>
        <w:lastRenderedPageBreak/>
        <w:t>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103"/>
      <w:r w:rsidRPr="0033109F">
        <w:t>Data Records</w:t>
      </w:r>
      <w:commentRangeEnd w:id="103"/>
      <w:r w:rsidR="00872F3D">
        <w:rPr>
          <w:rStyle w:val="CommentReference"/>
          <w:rFonts w:ascii="Calibri" w:hAnsi="Calibri" w:cs="Times New Roman"/>
          <w:b w:val="0"/>
          <w:bCs w:val="0"/>
        </w:rPr>
        <w:commentReference w:id="103"/>
      </w:r>
    </w:p>
    <w:p w14:paraId="53F01D96" w14:textId="6ABFC2CF" w:rsidR="00AF3AB1" w:rsidRPr="00AF3AB1" w:rsidRDefault="00207995" w:rsidP="00AF3AB1">
      <w:r>
        <w:t xml:space="preserve">Both the </w:t>
      </w:r>
      <w:commentRangeStart w:id="104"/>
      <w:r>
        <w:t>raw mass spectrometry data</w:t>
      </w:r>
      <w:ins w:id="105" w:author="Fredrik Forsberg" w:date="2024-08-23T14:05:00Z" w16du:dateUtc="2024-08-23T12:05:00Z">
        <w:r w:rsidR="00A130ED">
          <w:t xml:space="preserve"> (.d</w:t>
        </w:r>
      </w:ins>
      <w:ins w:id="106" w:author="Fredrik Forsberg" w:date="2024-08-23T14:06:00Z" w16du:dateUtc="2024-08-23T12:06:00Z">
        <w:r w:rsidR="00A130ED">
          <w:t xml:space="preserve"> folders</w:t>
        </w:r>
      </w:ins>
      <w:ins w:id="107" w:author="Fredrik Forsberg" w:date="2024-08-23T14:09:00Z" w16du:dateUtc="2024-08-23T12:09:00Z">
        <w:r w:rsidR="00A130ED">
          <w:t xml:space="preserve"> generated by</w:t>
        </w:r>
      </w:ins>
      <w:ins w:id="108" w:author="Fredrik Forsberg" w:date="2024-08-23T14:49:00Z" w16du:dateUtc="2024-08-23T12:49:00Z">
        <w:r w:rsidR="003E573E">
          <w:t xml:space="preserve"> Bruker Compass</w:t>
        </w:r>
      </w:ins>
      <w:ins w:id="109" w:author="Fredrik Forsberg" w:date="2024-08-23T14:06:00Z" w16du:dateUtc="2024-08-23T12:06:00Z">
        <w:r w:rsidR="00A130ED">
          <w:t>)</w:t>
        </w:r>
      </w:ins>
      <w:ins w:id="110" w:author="Fredrik Forsberg" w:date="2024-08-23T14:05:00Z" w16du:dateUtc="2024-08-23T12:05:00Z">
        <w:r w:rsidR="00A130ED">
          <w:t xml:space="preserve"> </w:t>
        </w:r>
      </w:ins>
      <w:r>
        <w:t xml:space="preserve"> as well as the database search of the data</w:t>
      </w:r>
      <w:commentRangeEnd w:id="104"/>
      <w:ins w:id="111" w:author="Fredrik Forsberg" w:date="2024-08-23T14:09:00Z" w16du:dateUtc="2024-08-23T12:09:00Z">
        <w:r w:rsidR="00A130ED">
          <w:t xml:space="preserve"> (</w:t>
        </w:r>
      </w:ins>
      <w:ins w:id="112" w:author="Fredrik Forsberg" w:date="2024-08-23T14:11:00Z" w16du:dateUtc="2024-08-23T12:11:00Z">
        <w:r w:rsidR="00A474F7">
          <w:t>.</w:t>
        </w:r>
        <w:proofErr w:type="spellStart"/>
        <w:r w:rsidR="00A474F7">
          <w:t>mgf</w:t>
        </w:r>
        <w:proofErr w:type="spellEnd"/>
        <w:r w:rsidR="00A474F7">
          <w:t xml:space="preserve"> and </w:t>
        </w:r>
      </w:ins>
      <w:ins w:id="113" w:author="Fredrik Forsberg" w:date="2024-08-23T14:10:00Z" w16du:dateUtc="2024-08-23T12:10:00Z">
        <w:r w:rsidR="00A474F7">
          <w:t>.</w:t>
        </w:r>
      </w:ins>
      <w:ins w:id="114" w:author="Fredrik Forsberg" w:date="2024-08-23T14:09:00Z" w16du:dateUtc="2024-08-23T12:09:00Z">
        <w:r w:rsidR="00A130ED">
          <w:t>mzid</w:t>
        </w:r>
      </w:ins>
      <w:r w:rsidR="00373A2B">
        <w:rPr>
          <w:rStyle w:val="CommentReference"/>
        </w:rPr>
        <w:commentReference w:id="104"/>
      </w:r>
      <w:ins w:id="115" w:author="Fredrik Forsberg" w:date="2024-08-23T14:10:00Z" w16du:dateUtc="2024-08-23T12:10:00Z">
        <w:r w:rsidR="00A474F7">
          <w:t xml:space="preserve">.gz </w:t>
        </w:r>
      </w:ins>
      <w:ins w:id="116" w:author="Fredrik Forsberg" w:date="2024-08-23T14:11:00Z" w16du:dateUtc="2024-08-23T12:11:00Z">
        <w:r w:rsidR="00A474F7">
          <w:t>generated by PEAKS X)</w:t>
        </w:r>
      </w:ins>
      <w:ins w:id="117" w:author="Fredrik Forsberg" w:date="2024-08-23T14:10:00Z" w16du:dateUtc="2024-08-23T12:10:00Z">
        <w:r w:rsidR="00A474F7">
          <w:t xml:space="preserve"> </w:t>
        </w:r>
      </w:ins>
      <w:r>
        <w:t xml:space="preserve">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ins w:id="118" w:author="Fredrik Forsberg" w:date="2024-08-23T13:16:00Z" w16du:dateUtc="2024-08-23T11:16:00Z">
        <w:r w:rsidR="00373A2B">
          <w:t xml:space="preserve"> (.csv)</w:t>
        </w:r>
      </w:ins>
      <w:r w:rsidR="000B76B4">
        <w:t xml:space="preserve"> </w:t>
      </w:r>
      <w:r w:rsidR="007165C0">
        <w:t>(</w:t>
      </w:r>
      <w:hyperlink r:id="rId24" w:history="1">
        <w:r w:rsidR="007165C0" w:rsidRPr="007B43E7">
          <w:rPr>
            <w:rStyle w:val="Hyperlink"/>
          </w:rPr>
          <w:t>https://dx.doi.org/10.6019/PXD048892</w:t>
        </w:r>
      </w:hyperlink>
      <w:r w:rsidR="007165C0">
        <w:t>)</w:t>
      </w:r>
      <w:r>
        <w:t>.</w:t>
      </w:r>
      <w:r w:rsidR="00292A95">
        <w:t xml:space="preserve"> Additionally, </w:t>
      </w:r>
      <w:del w:id="119" w:author="Erik Hartman" w:date="2024-08-23T15:29:00Z" w16du:dateUtc="2024-08-23T13:29:00Z">
        <w:r w:rsidR="00292A95" w:rsidDel="00974405">
          <w:delText>the</w:delText>
        </w:r>
      </w:del>
      <w:ins w:id="120" w:author="Fredrik Forsberg" w:date="2024-08-23T14:12:00Z" w16du:dateUtc="2024-08-23T12:12:00Z">
        <w:del w:id="121" w:author="Erik Hartman" w:date="2024-08-23T15:29:00Z" w16du:dateUtc="2024-08-23T13:29:00Z">
          <w:r w:rsidR="00A474F7" w:rsidDel="00974405">
            <w:delText xml:space="preserve"> same</w:delText>
          </w:r>
        </w:del>
      </w:ins>
      <w:ins w:id="122" w:author="Erik Hartman" w:date="2024-08-23T15:29:00Z" w16du:dateUtc="2024-08-23T13:29:00Z">
        <w:r w:rsidR="00974405">
          <w:t>similar</w:t>
        </w:r>
      </w:ins>
      <w:ins w:id="123" w:author="Fredrik Forsberg" w:date="2024-08-23T14:12:00Z" w16du:dateUtc="2024-08-23T12:12:00Z">
        <w:r w:rsidR="00A474F7">
          <w:t xml:space="preserve"> files from the</w:t>
        </w:r>
      </w:ins>
      <w:r w:rsidR="00292A95">
        <w:t xml:space="preserve"> blinded re-run of samples ha</w:t>
      </w:r>
      <w:ins w:id="124" w:author="Fredrik Forsberg" w:date="2024-08-23T14:12:00Z" w16du:dateUtc="2024-08-23T12:12:00Z">
        <w:r w:rsidR="00A474F7">
          <w:t>ve</w:t>
        </w:r>
      </w:ins>
      <w:r w:rsidR="00292A95">
        <w:t xml:space="preserve"> been uploaded to </w:t>
      </w:r>
      <w:proofErr w:type="spellStart"/>
      <w:r w:rsidR="00292A95">
        <w:t>ProteomeXchange</w:t>
      </w:r>
      <w:proofErr w:type="spellEnd"/>
      <w:r w:rsidR="00292A95">
        <w:t xml:space="preserve"> under the identifier</w:t>
      </w:r>
      <w:ins w:id="125" w:author="Fredrik Forsberg" w:date="2024-08-23T11:49:00Z" w16du:dateUtc="2024-08-23T09:49:00Z">
        <w:r w:rsidR="00E353D5">
          <w:t xml:space="preserve"> </w:t>
        </w:r>
      </w:ins>
      <w:ins w:id="126" w:author="Fredrik Forsberg" w:date="2024-08-23T11:49:00Z">
        <w:r w:rsidR="00E353D5" w:rsidRPr="00E353D5">
          <w:t>PXD055074</w:t>
        </w:r>
      </w:ins>
      <w:ins w:id="127" w:author="Fredrik Forsberg" w:date="2024-08-23T11:49:00Z" w16du:dateUtc="2024-08-23T09:49:00Z">
        <w:r w:rsidR="00E353D5">
          <w:t xml:space="preserve"> (</w:t>
        </w:r>
      </w:ins>
      <w:ins w:id="128" w:author="Fredrik Forsberg" w:date="2024-08-23T11:50:00Z" w16du:dateUtc="2024-08-23T09:50:00Z">
        <w:r w:rsidR="00E353D5">
          <w:fldChar w:fldCharType="begin"/>
        </w:r>
        <w:r w:rsidR="00E353D5">
          <w:instrText>HYPERLINK "https://dx.doi.org/10.6019/PXD055074"</w:instrText>
        </w:r>
        <w:r w:rsidR="00E353D5">
          <w:fldChar w:fldCharType="separate"/>
        </w:r>
        <w:r w:rsidR="00E353D5" w:rsidRPr="00E353D5">
          <w:rPr>
            <w:rStyle w:val="Hyperlink"/>
          </w:rPr>
          <w:t>https://dx.doi.org/10.6019/PXD055074</w:t>
        </w:r>
        <w:r w:rsidR="00E353D5">
          <w:fldChar w:fldCharType="end"/>
        </w:r>
        <w:r w:rsidR="00E353D5">
          <w:t>)</w:t>
        </w:r>
      </w:ins>
      <w:ins w:id="129" w:author="Erik Hartman" w:date="2024-08-23T10:21:00Z" w16du:dateUtc="2024-08-23T08:21:00Z">
        <w:del w:id="130" w:author="Fredrik Forsberg" w:date="2024-08-23T14:13:00Z" w16du:dateUtc="2024-08-23T12:13:00Z">
          <w:r w:rsidR="00292A95" w:rsidDel="00A474F7">
            <w:delText xml:space="preserve"> </w:delText>
          </w:r>
        </w:del>
        <w:del w:id="131" w:author="Fredrik Forsberg" w:date="2024-08-23T11:49:00Z" w16du:dateUtc="2024-08-23T09:49:00Z">
          <w:r w:rsidR="00292A95" w:rsidDel="00E353D5">
            <w:delText>XXX</w:delText>
          </w:r>
        </w:del>
        <w:del w:id="132" w:author="Fredrik Forsberg" w:date="2024-08-23T14:13:00Z" w16du:dateUtc="2024-08-23T12:13:00Z">
          <w:r w:rsidR="00292A95" w:rsidDel="00A474F7">
            <w:delText>.</w:delText>
          </w:r>
        </w:del>
      </w:ins>
      <w:ins w:id="133" w:author="Fredrik Forsberg" w:date="2024-08-23T14:13:00Z" w16du:dateUtc="2024-08-23T12:13:00Z">
        <w:r w:rsidR="00A474F7">
          <w:t>.</w:t>
        </w:r>
      </w:ins>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134"/>
      <w:r w:rsidRPr="0033109F">
        <w:t>Technical Validation</w:t>
      </w:r>
      <w:commentRangeEnd w:id="134"/>
      <w:r w:rsidR="00872F3D">
        <w:rPr>
          <w:rStyle w:val="CommentReference"/>
          <w:rFonts w:ascii="Calibri" w:hAnsi="Calibri" w:cs="Times New Roman"/>
          <w:b w:val="0"/>
          <w:bCs w:val="0"/>
        </w:rPr>
        <w:commentReference w:id="134"/>
      </w:r>
    </w:p>
    <w:p w14:paraId="21A9549C" w14:textId="652C2EAB" w:rsidR="002E7D8D" w:rsidRDefault="00561ACF" w:rsidP="00AF3ADB">
      <w:r>
        <w:t xml:space="preserve">To get an understanding of the </w:t>
      </w:r>
      <w:del w:id="135" w:author="Erik Hartman" w:date="2024-08-23T15:48:00Z" w16du:dateUtc="2024-08-23T13:48:00Z">
        <w:r w:rsidDel="009A2F78">
          <w:delText>mass spec</w:delText>
        </w:r>
        <w:r w:rsidR="00965C2E" w:rsidDel="009A2F78">
          <w:delText xml:space="preserve"> </w:delText>
        </w:r>
      </w:del>
      <w:r w:rsidR="00965C2E">
        <w:t>data, general characteristics of the different groups were summarized</w:t>
      </w:r>
      <w:r w:rsidR="00096AD3">
        <w:t xml:space="preserve"> (</w:t>
      </w:r>
      <w:r w:rsidR="0057349D">
        <w:t>Fig.</w:t>
      </w:r>
      <w:r w:rsidR="00096AD3">
        <w:t xml:space="preserve"> 2)</w:t>
      </w:r>
      <w:r w:rsidR="00965C2E">
        <w:t xml:space="preserve">. </w:t>
      </w:r>
      <w:r w:rsidR="009E694D">
        <w:t>Unique p</w:t>
      </w:r>
      <w:r w:rsidR="003204F1">
        <w:t>eptide</w:t>
      </w:r>
      <w:r w:rsidR="009E694D">
        <w:t xml:space="preserve"> overlap</w:t>
      </w:r>
      <w:r w:rsidR="003204F1">
        <w:t xml:space="preserve"> was summarized</w:t>
      </w:r>
      <w:ins w:id="136" w:author="Erik Hartman" w:date="2024-08-23T15:49:00Z" w16du:dateUtc="2024-08-23T13:49:00Z">
        <w:r w:rsidR="009A2F78">
          <w:t>,</w:t>
        </w:r>
      </w:ins>
      <w:r w:rsidR="003204F1">
        <w:t xml:space="preserve"> with more unique peptides appearing in the </w:t>
      </w:r>
      <w:r w:rsidR="003204F1">
        <w:rPr>
          <w:i/>
          <w:iCs/>
        </w:rPr>
        <w:t>S. aureus</w:t>
      </w:r>
      <w:ins w:id="137" w:author="Erik Hartman" w:date="2024-08-23T15:49:00Z" w16du:dateUtc="2024-08-23T13:49:00Z">
        <w:r w:rsidR="009A2F78">
          <w:rPr>
            <w:i/>
            <w:iCs/>
          </w:rPr>
          <w:t xml:space="preserve"> </w:t>
        </w:r>
        <w:r w:rsidR="009A2F78">
          <w:t>(</w:t>
        </w:r>
      </w:ins>
      <w:ins w:id="138" w:author="Erik Hartman" w:date="2024-08-23T15:51:00Z" w16du:dateUtc="2024-08-23T13:51:00Z">
        <w:r w:rsidR="009A2F78">
          <w:t>2115</w:t>
        </w:r>
      </w:ins>
      <w:ins w:id="139" w:author="Erik Hartman" w:date="2024-08-23T15:49:00Z" w16du:dateUtc="2024-08-23T13:49:00Z">
        <w:r w:rsidR="009A2F78">
          <w:t>)</w:t>
        </w:r>
      </w:ins>
      <w:r w:rsidR="003204F1">
        <w:rPr>
          <w:i/>
          <w:iCs/>
        </w:rPr>
        <w:t xml:space="preserve"> </w:t>
      </w:r>
      <w:r w:rsidR="003204F1">
        <w:t xml:space="preserve">and </w:t>
      </w:r>
      <w:r w:rsidR="003204F1">
        <w:rPr>
          <w:i/>
          <w:iCs/>
        </w:rPr>
        <w:t>P. ae</w:t>
      </w:r>
      <w:r w:rsidR="00DF239A">
        <w:rPr>
          <w:i/>
          <w:iCs/>
        </w:rPr>
        <w:t xml:space="preserve">ruginosa </w:t>
      </w:r>
      <w:ins w:id="140" w:author="Erik Hartman" w:date="2024-08-23T15:49:00Z" w16du:dateUtc="2024-08-23T13:49:00Z">
        <w:r w:rsidR="009A2F78">
          <w:t>(</w:t>
        </w:r>
      </w:ins>
      <w:ins w:id="141" w:author="Erik Hartman" w:date="2024-08-23T15:50:00Z" w16du:dateUtc="2024-08-23T13:50:00Z">
        <w:r w:rsidR="009A2F78">
          <w:t>4762</w:t>
        </w:r>
      </w:ins>
      <w:ins w:id="142" w:author="Erik Hartman" w:date="2024-08-23T15:49:00Z" w16du:dateUtc="2024-08-23T13:49:00Z">
        <w:r w:rsidR="009A2F78">
          <w:t>)</w:t>
        </w:r>
        <w:r w:rsidR="009A2F78">
          <w:t xml:space="preserve"> </w:t>
        </w:r>
      </w:ins>
      <w:r w:rsidR="00DF239A">
        <w:t xml:space="preserve">groups compared to the control group </w:t>
      </w:r>
      <w:ins w:id="143" w:author="Erik Hartman" w:date="2024-08-23T15:50:00Z" w16du:dateUtc="2024-08-23T13:50:00Z">
        <w:r w:rsidR="009A2F78">
          <w:t>(</w:t>
        </w:r>
      </w:ins>
      <w:ins w:id="144" w:author="Erik Hartman" w:date="2024-08-23T15:51:00Z" w16du:dateUtc="2024-08-23T13:51:00Z">
        <w:r w:rsidR="009A2F78">
          <w:t>370</w:t>
        </w:r>
      </w:ins>
      <w:ins w:id="145" w:author="Erik Hartman" w:date="2024-08-23T15:50:00Z" w16du:dateUtc="2024-08-23T13:50:00Z">
        <w:r w:rsidR="009A2F78">
          <w:t>)</w:t>
        </w:r>
        <w:r w:rsidR="009A2F78">
          <w:t xml:space="preserve"> , while the number of peptides shared by all samples was </w:t>
        </w:r>
      </w:ins>
      <w:ins w:id="146" w:author="Erik Hartman" w:date="2024-08-23T15:51:00Z" w16du:dateUtc="2024-08-23T13:51:00Z">
        <w:r w:rsidR="009A2F78">
          <w:t xml:space="preserve">1774 </w:t>
        </w:r>
      </w:ins>
      <w:r w:rsidR="00DF239A">
        <w:t>(</w:t>
      </w:r>
      <w:r w:rsidR="0057349D">
        <w:t>F</w:t>
      </w:r>
      <w:r w:rsidR="00DF239A">
        <w:t>ig 2.a)</w:t>
      </w:r>
      <w:ins w:id="147" w:author="Erik Hartman" w:date="2024-08-23T15:49:00Z" w16du:dateUtc="2024-08-23T13:49:00Z">
        <w:r w:rsidR="009A2F78">
          <w:t xml:space="preserve">. </w:t>
        </w:r>
      </w:ins>
      <w:del w:id="148" w:author="Erik Hartman" w:date="2024-08-23T15:49:00Z" w16du:dateUtc="2024-08-23T13:49:00Z">
        <w:r w:rsidR="009E694D" w:rsidDel="009A2F78">
          <w:delText>,</w:delText>
        </w:r>
      </w:del>
      <w:r w:rsidR="009E694D">
        <w:t xml:space="preserve"> </w:t>
      </w:r>
      <w:del w:id="149" w:author="Erik Hartman" w:date="2024-08-23T15:51:00Z" w16du:dateUtc="2024-08-23T13:51:00Z">
        <w:r w:rsidR="001E02C7" w:rsidDel="009A2F78">
          <w:delText>which can also be seen when looking at</w:delText>
        </w:r>
        <w:r w:rsidR="001E2721" w:rsidDel="009A2F78">
          <w:delText xml:space="preserve"> number of peptides of</w:delText>
        </w:r>
        <w:r w:rsidR="001E02C7" w:rsidDel="009A2F78">
          <w:delText xml:space="preserve"> each individual sample</w:delText>
        </w:r>
      </w:del>
      <w:ins w:id="150" w:author="Erik Hartman" w:date="2024-08-23T15:51:00Z" w16du:dateUtc="2024-08-23T13:51:00Z">
        <w:r w:rsidR="009A2F78">
          <w:t>The number of identified peptides decreases over time</w:t>
        </w:r>
      </w:ins>
      <w:r w:rsidR="001E02C7">
        <w:t xml:space="preserve"> (</w:t>
      </w:r>
      <w:r w:rsidR="0057349D">
        <w:t>F</w:t>
      </w:r>
      <w:r w:rsidR="001E02C7">
        <w:t>ig 2.b)</w:t>
      </w:r>
      <w:r w:rsidR="00DF239A">
        <w:t xml:space="preserve">. </w:t>
      </w:r>
      <w:r w:rsidR="001E02C7">
        <w:t xml:space="preserve">The </w:t>
      </w:r>
      <w:ins w:id="151" w:author="Erik Hartman" w:date="2024-08-23T15:52:00Z" w16du:dateUtc="2024-08-23T13:52:00Z">
        <w:r w:rsidR="009A2F78">
          <w:t xml:space="preserve">mean </w:t>
        </w:r>
      </w:ins>
      <w:ins w:id="152" w:author="Erik Hartman" w:date="2024-08-23T15:51:00Z" w16du:dateUtc="2024-08-23T13:51:00Z">
        <w:r w:rsidR="009A2F78">
          <w:t>length distributi</w:t>
        </w:r>
      </w:ins>
      <w:ins w:id="153" w:author="Erik Hartman" w:date="2024-08-23T15:52:00Z" w16du:dateUtc="2024-08-23T13:52:00Z">
        <w:r w:rsidR="009A2F78">
          <w:t xml:space="preserve">on weighted by the </w:t>
        </w:r>
      </w:ins>
      <w:r w:rsidR="001E02C7">
        <w:t>log</w:t>
      </w:r>
      <w:r w:rsidR="001E02C7">
        <w:rPr>
          <w:vertAlign w:val="subscript"/>
        </w:rPr>
        <w:t>2</w:t>
      </w:r>
      <w:r w:rsidR="001E02C7">
        <w:t xml:space="preserve"> intensities </w:t>
      </w:r>
      <w:ins w:id="154" w:author="Erik Hartman" w:date="2024-08-23T15:52:00Z" w16du:dateUtc="2024-08-23T13:52:00Z">
        <w:r w:rsidR="009A2F78">
          <w:t>were similar</w:t>
        </w:r>
      </w:ins>
      <w:del w:id="155" w:author="Erik Hartman" w:date="2024-08-23T15:52:00Z" w16du:dateUtc="2024-08-23T13:52:00Z">
        <w:r w:rsidR="001E02C7" w:rsidDel="009A2F78">
          <w:delText>of the p</w:delText>
        </w:r>
        <w:r w:rsidR="00965C2E" w:rsidDel="009A2F78">
          <w:delText>eptide</w:delText>
        </w:r>
        <w:r w:rsidR="001E02C7" w:rsidDel="009A2F78">
          <w:delText>s were summarized based on number of amino acids, and the</w:delText>
        </w:r>
        <w:r w:rsidR="00965C2E" w:rsidDel="009A2F78">
          <w:delText xml:space="preserve"> distribution </w:delText>
        </w:r>
        <w:r w:rsidR="00074F82" w:rsidDel="009A2F78">
          <w:delText>pattern was similar</w:delText>
        </w:r>
      </w:del>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del w:id="156" w:author="Erik Hartman" w:date="2024-08-23T15:52:00Z" w16du:dateUtc="2024-08-23T13:52:00Z">
        <w:r w:rsidR="00137BC1" w:rsidDel="009A2F78">
          <w:delText>To look for inherent patterns within the dataset, the data was logarithmi</w:delText>
        </w:r>
        <w:r w:rsidR="001E02C7" w:rsidDel="009A2F78">
          <w:delText>z</w:delText>
        </w:r>
        <w:r w:rsidR="00137BC1" w:rsidDel="009A2F78">
          <w:delText>ed and s</w:delText>
        </w:r>
        <w:r w:rsidR="00ED78D5" w:rsidDel="009A2F78">
          <w:delText>caled</w:delText>
        </w:r>
        <w:r w:rsidR="00137BC1" w:rsidDel="009A2F78">
          <w:delText xml:space="preserve"> before being dimensionally reduced using </w:delText>
        </w:r>
      </w:del>
      <w:ins w:id="157" w:author="Fredrik Forsberg" w:date="2024-08-23T14:21:00Z" w16du:dateUtc="2024-08-23T12:21:00Z">
        <w:del w:id="158" w:author="Erik Hartman" w:date="2024-08-23T15:52:00Z" w16du:dateUtc="2024-08-23T13:52:00Z">
          <w:r w:rsidR="009F097D" w:rsidDel="009A2F78">
            <w:delText>the python</w:delText>
          </w:r>
        </w:del>
      </w:ins>
      <w:ins w:id="159" w:author="Erik Hartman" w:date="2024-08-23T15:52:00Z" w16du:dateUtc="2024-08-23T13:52:00Z">
        <w:r w:rsidR="009A2F78">
          <w:t>The log</w:t>
        </w:r>
        <w:r w:rsidR="009A2F78" w:rsidRPr="009A2F78">
          <w:rPr>
            <w:vertAlign w:val="subscript"/>
            <w:rPrChange w:id="160" w:author="Erik Hartman" w:date="2024-08-23T15:52:00Z" w16du:dateUtc="2024-08-23T13:52:00Z">
              <w:rPr/>
            </w:rPrChange>
          </w:rPr>
          <w:t>2</w:t>
        </w:r>
        <w:r w:rsidR="009A2F78">
          <w:t xml:space="preserve"> intensities were scaled to a mean of 0 and a unit variance. Thereafter, the d</w:t>
        </w:r>
      </w:ins>
      <w:ins w:id="161" w:author="Erik Hartman" w:date="2024-08-23T15:53:00Z" w16du:dateUtc="2024-08-23T13:53:00Z">
        <w:r w:rsidR="009A2F78">
          <w:t xml:space="preserve">imensionality of the data was reduced using Uniform Manifold Approximation Projection (UMAP). Default settings were used as per the </w:t>
        </w:r>
        <w:proofErr w:type="spellStart"/>
        <w:r w:rsidR="009A2F78">
          <w:t>umap</w:t>
        </w:r>
        <w:proofErr w:type="spellEnd"/>
        <w:r w:rsidR="009A2F78">
          <w:t xml:space="preserve">-learn python package </w:t>
        </w:r>
      </w:ins>
      <w:ins w:id="162" w:author="Fredrik Forsberg" w:date="2024-08-23T14:21:00Z" w16du:dateUtc="2024-08-23T12:21:00Z">
        <w:del w:id="163" w:author="Erik Hartman" w:date="2024-08-23T15:53:00Z" w16du:dateUtc="2024-08-23T13:53:00Z">
          <w:r w:rsidR="009F097D" w:rsidDel="009A2F78">
            <w:delText xml:space="preserve"> </w:delText>
          </w:r>
        </w:del>
      </w:ins>
      <w:del w:id="164" w:author="Erik Hartman" w:date="2024-08-23T15:53:00Z" w16du:dateUtc="2024-08-23T13:53:00Z">
        <w:r w:rsidR="00137BC1" w:rsidDel="009A2F78">
          <w:delText>UMAP</w:delText>
        </w:r>
      </w:del>
      <w:ins w:id="165" w:author="Fredrik Forsberg" w:date="2024-08-23T14:21:00Z" w16du:dateUtc="2024-08-23T12:21:00Z">
        <w:del w:id="166" w:author="Erik Hartman" w:date="2024-08-23T15:53:00Z" w16du:dateUtc="2024-08-23T13:53:00Z">
          <w:r w:rsidR="009F097D" w:rsidDel="009A2F78">
            <w:delText xml:space="preserve"> module with default settings</w:delText>
          </w:r>
        </w:del>
      </w:ins>
      <w:del w:id="167" w:author="Erik Hartman" w:date="2024-08-23T15:53:00Z" w16du:dateUtc="2024-08-23T13:53:00Z">
        <w:r w:rsidR="00137BC1" w:rsidDel="009A2F78">
          <w:delText xml:space="preserve"> </w:delText>
        </w:r>
      </w:del>
      <w:r w:rsidR="00137BC1">
        <w:t>(</w:t>
      </w:r>
      <w:r w:rsidR="0057349D">
        <w:t>F</w:t>
      </w:r>
      <w:r w:rsidR="00137BC1">
        <w:t>ig 2.</w:t>
      </w:r>
      <w:r w:rsidR="009E694D">
        <w:t>d</w:t>
      </w:r>
      <w:r w:rsidR="00137BC1">
        <w:t xml:space="preserve">). </w:t>
      </w:r>
      <w:r w:rsidR="00292A95">
        <w:t>The</w:t>
      </w:r>
      <w:r w:rsidR="00137BC1">
        <w:t xml:space="preserve"> data cluster based on infection type and sampling day</w:t>
      </w:r>
      <w:r w:rsidR="006562F4">
        <w:t xml:space="preserve">, suggesting that </w:t>
      </w:r>
      <w:del w:id="168" w:author="Erik Hartman" w:date="2024-08-23T15:53:00Z" w16du:dateUtc="2024-08-23T13:53:00Z">
        <w:r w:rsidR="00C0072B" w:rsidDel="009A2F78">
          <w:delText>our</w:delText>
        </w:r>
        <w:r w:rsidR="006562F4" w:rsidDel="009A2F78">
          <w:delText xml:space="preserve"> method </w:delText>
        </w:r>
      </w:del>
      <w:del w:id="169" w:author="Erik Hartman" w:date="2024-08-23T15:29:00Z" w16du:dateUtc="2024-08-23T13:29:00Z">
        <w:r w:rsidR="006562F4" w:rsidDel="00890244">
          <w:delText>is able to</w:delText>
        </w:r>
      </w:del>
      <w:del w:id="170" w:author="Erik Hartman" w:date="2024-08-23T15:53:00Z" w16du:dateUtc="2024-08-23T13:53:00Z">
        <w:r w:rsidR="006562F4" w:rsidDel="009A2F78">
          <w:delText xml:space="preserve"> detect differences between sample groups</w:delText>
        </w:r>
        <w:r w:rsidR="00137BC1" w:rsidDel="009A2F78">
          <w:delText>.</w:delText>
        </w:r>
      </w:del>
      <w:ins w:id="171" w:author="Erik Hartman" w:date="2024-08-23T15:53:00Z" w16du:dateUtc="2024-08-23T13:53:00Z">
        <w:r w:rsidR="009A2F78">
          <w:t>there a</w:t>
        </w:r>
      </w:ins>
      <w:ins w:id="172" w:author="Erik Hartman" w:date="2024-08-23T15:54:00Z" w16du:dateUtc="2024-08-23T13:54:00Z">
        <w:r w:rsidR="009A2F78">
          <w:t>re differences in the peptidomes depending on infection type and time point.</w:t>
        </w:r>
      </w:ins>
    </w:p>
    <w:p w14:paraId="4F6E8581" w14:textId="77777777" w:rsidR="004F319C" w:rsidRDefault="004F319C" w:rsidP="00AF3ADB"/>
    <w:p w14:paraId="747F4F3D" w14:textId="7223EDF2" w:rsidR="00561ACF" w:rsidRDefault="004F319C" w:rsidP="00872F3D">
      <w:r>
        <w:t xml:space="preserve">To validate that our peptide extraction and mass spectrometry methods are reproducible, 4 </w:t>
      </w:r>
      <w:del w:id="173" w:author="Erik Hartman" w:date="2024-08-23T15:54:00Z" w16du:dateUtc="2024-08-23T13:54:00Z">
        <w:r w:rsidDel="00F758A3">
          <w:delText xml:space="preserve">day-1 </w:delText>
        </w:r>
      </w:del>
      <w:r>
        <w:t xml:space="preserve">wound fluid samples from </w:t>
      </w:r>
      <w:ins w:id="174" w:author="Erik Hartman" w:date="2024-08-23T15:54:00Z" w16du:dateUtc="2024-08-23T13:54:00Z">
        <w:r w:rsidR="00F758A3">
          <w:t xml:space="preserve">day 1 and </w:t>
        </w:r>
      </w:ins>
      <w:r>
        <w:t xml:space="preserve">each of the groups </w:t>
      </w:r>
      <w:r>
        <w:rPr>
          <w:i/>
          <w:iCs/>
        </w:rPr>
        <w:t>S. aureus</w:t>
      </w:r>
      <w:r>
        <w:t xml:space="preserve">, </w:t>
      </w:r>
      <w:r>
        <w:rPr>
          <w:i/>
          <w:iCs/>
        </w:rPr>
        <w:t>P. aeruginosa</w:t>
      </w:r>
      <w:r>
        <w:t>, and control were randomly selected and had their peptides extracted again</w:t>
      </w:r>
      <w:ins w:id="175" w:author="Erik Hartman" w:date="2024-08-23T15:54:00Z" w16du:dateUtc="2024-08-23T13:54:00Z">
        <w:r w:rsidR="00F758A3">
          <w:t xml:space="preserve"> (Fig. 1b)</w:t>
        </w:r>
      </w:ins>
      <w:r>
        <w:t xml:space="preserve">. Once extracted, the samples were </w:t>
      </w:r>
      <w:commentRangeStart w:id="176"/>
      <w:r>
        <w:t>blinded</w:t>
      </w:r>
      <w:commentRangeEnd w:id="176"/>
      <w:r w:rsidR="003E573E">
        <w:rPr>
          <w:rStyle w:val="CommentReference"/>
        </w:rPr>
        <w:commentReference w:id="176"/>
      </w:r>
      <w:r>
        <w:t xml:space="preserve"> and </w:t>
      </w:r>
      <w:proofErr w:type="spellStart"/>
      <w:r>
        <w:t>analyzed</w:t>
      </w:r>
      <w:proofErr w:type="spellEnd"/>
      <w:r>
        <w:t xml:space="preserve"> by LC-MS/MS as the previous samples</w:t>
      </w:r>
      <w:r w:rsidR="00D66372">
        <w:t xml:space="preserve">, but </w:t>
      </w:r>
      <w:ins w:id="177" w:author="Fredrik Forsberg" w:date="2024-08-23T11:51:00Z" w16du:dateUtc="2024-08-23T09:51:00Z">
        <w:r w:rsidR="00E353D5">
          <w:t xml:space="preserve">used a </w:t>
        </w:r>
        <w:proofErr w:type="spellStart"/>
        <w:r w:rsidR="00E353D5">
          <w:t>timsTOF</w:t>
        </w:r>
        <w:proofErr w:type="spellEnd"/>
        <w:r w:rsidR="00E353D5">
          <w:t xml:space="preserve"> HT</w:t>
        </w:r>
      </w:ins>
      <w:ins w:id="178" w:author="Fredrik Forsberg" w:date="2024-08-23T11:52:00Z" w16du:dateUtc="2024-08-23T09:52:00Z">
        <w:r w:rsidR="00E353D5">
          <w:t xml:space="preserve"> (Bruker, USA) MS</w:t>
        </w:r>
      </w:ins>
      <w:del w:id="179" w:author="Fredrik Forsberg" w:date="2024-08-23T11:51:00Z" w16du:dateUtc="2024-08-23T09:51:00Z">
        <w:r w:rsidR="00D66372" w:rsidDel="00E353D5">
          <w:delText>with</w:delText>
        </w:r>
        <w:r w:rsidR="00137BC1" w:rsidDel="00E353D5">
          <w:delText xml:space="preserve"> an</w:delText>
        </w:r>
        <w:r w:rsidR="00D66372" w:rsidDel="00E353D5">
          <w:delText xml:space="preserve"> </w:delText>
        </w:r>
        <w:r w:rsidR="00137BC1" w:rsidDel="00E353D5">
          <w:delText>[</w:delText>
        </w:r>
        <w:commentRangeStart w:id="180"/>
        <w:r w:rsidR="00137BC1" w:rsidDel="00E353D5">
          <w:delText>add new column name</w:delText>
        </w:r>
      </w:del>
      <w:commentRangeEnd w:id="180"/>
      <w:r w:rsidR="00137BC1">
        <w:rPr>
          <w:rStyle w:val="CommentReference"/>
        </w:rPr>
        <w:commentReference w:id="180"/>
      </w:r>
      <w:del w:id="181" w:author="Fredrik Forsberg" w:date="2024-08-23T11:51:00Z" w16du:dateUtc="2024-08-23T09:51:00Z">
        <w:r w:rsidR="00137BC1" w:rsidDel="00E353D5">
          <w:delText>] equipped</w:delText>
        </w:r>
      </w:del>
      <w:r>
        <w:t>.</w:t>
      </w:r>
      <w:r w:rsidR="00D66372">
        <w:t xml:space="preserve"> </w:t>
      </w:r>
      <w:r w:rsidR="009312B0">
        <w:t>It was seen that the unique peptides identified in each sample group corresponded well with peptides previously seen in the group</w:t>
      </w:r>
      <w:ins w:id="182" w:author="Fredrik Forsberg" w:date="2024-08-23T14:35:00Z" w16du:dateUtc="2024-08-23T12:35:00Z">
        <w:r w:rsidR="0057349D">
          <w:t>, with fewer observed unique peptides in the blind group due to missing values</w:t>
        </w:r>
      </w:ins>
      <w:r w:rsidR="009312B0">
        <w:t xml:space="preserve"> </w:t>
      </w:r>
      <w:r w:rsidR="0057349D">
        <w:t>(F</w:t>
      </w:r>
      <w:r w:rsidR="009312B0">
        <w:t xml:space="preserve">ig </w:t>
      </w:r>
      <w:r w:rsidR="00292A95">
        <w:t>3.a, b</w:t>
      </w:r>
      <w:r w:rsidR="00FE4B08">
        <w:t>,</w:t>
      </w:r>
      <w:r w:rsidR="00292A95">
        <w:t xml:space="preserve"> </w:t>
      </w:r>
      <w:r w:rsidR="00FE4B08">
        <w:t>c</w:t>
      </w:r>
      <w:r w:rsidR="0057349D">
        <w:t>)</w:t>
      </w:r>
      <w:ins w:id="183" w:author="Fredrik Forsberg" w:date="2024-08-23T14:37:00Z" w16du:dateUtc="2024-08-23T12:37:00Z">
        <w:r w:rsidR="0057349D">
          <w:t>,</w:t>
        </w:r>
      </w:ins>
      <w:r w:rsidR="00DF239A">
        <w:t xml:space="preserve"> and that </w:t>
      </w:r>
      <w:r w:rsidR="009E694D">
        <w:t xml:space="preserve">unique </w:t>
      </w:r>
      <w:r w:rsidR="00DF239A">
        <w:t xml:space="preserve">peptide </w:t>
      </w:r>
      <w:r w:rsidR="009E694D">
        <w:t xml:space="preserve">overlap </w:t>
      </w:r>
      <w:r w:rsidR="00DF239A">
        <w:t xml:space="preserve">is similar </w:t>
      </w:r>
      <w:r w:rsidR="009E694D">
        <w:t xml:space="preserve">for blinded samples compared to their respective group </w:t>
      </w:r>
      <w:r w:rsidR="00ED78D5">
        <w:t>(</w:t>
      </w:r>
      <w:r w:rsidR="0057349D">
        <w:t>F</w:t>
      </w:r>
      <w:r w:rsidR="00ED78D5">
        <w:t xml:space="preserve">ig </w:t>
      </w:r>
      <w:r w:rsidR="00FE4B08">
        <w:t>3.d</w:t>
      </w:r>
      <w:r w:rsidR="00ED78D5">
        <w:t>)</w:t>
      </w:r>
      <w:r w:rsidR="00DF239A">
        <w:t>. It can also be seen</w:t>
      </w:r>
      <w:r w:rsidR="003204F1">
        <w:t xml:space="preserve"> that the peptide length distribution </w:t>
      </w:r>
      <w:del w:id="184" w:author="Erik Hartman" w:date="2024-08-23T15:48:00Z" w16du:dateUtc="2024-08-23T13:48:00Z">
        <w:r w:rsidR="003204F1" w:rsidDel="009A2F78">
          <w:delText>retains its pattern</w:delText>
        </w:r>
      </w:del>
      <w:ins w:id="185" w:author="Erik Hartman" w:date="2024-08-23T15:48:00Z" w16du:dateUtc="2024-08-23T13:48:00Z">
        <w:r w:rsidR="009A2F78">
          <w:t>is retained</w:t>
        </w:r>
      </w:ins>
      <w:r w:rsidR="003204F1">
        <w:t xml:space="preserve"> </w:t>
      </w:r>
      <w:r w:rsidR="0057349D">
        <w:t>(F</w:t>
      </w:r>
      <w:r w:rsidR="003204F1">
        <w:t>ig 3.</w:t>
      </w:r>
      <w:r w:rsidR="00FE4B08">
        <w:t>e</w:t>
      </w:r>
      <w:r w:rsidR="0057349D">
        <w:t>)</w:t>
      </w:r>
      <w:r w:rsidR="003204F1">
        <w:t>,</w:t>
      </w:r>
      <w:r w:rsidR="009312B0">
        <w:t xml:space="preserve"> and that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186"/>
      <w:r>
        <w:t>Usage Notes</w:t>
      </w:r>
      <w:commentRangeEnd w:id="186"/>
      <w:r w:rsidR="00872F3D">
        <w:rPr>
          <w:rStyle w:val="CommentReference"/>
          <w:rFonts w:ascii="Calibri" w:hAnsi="Calibri" w:cs="Times New Roman"/>
          <w:b w:val="0"/>
          <w:bCs w:val="0"/>
        </w:rPr>
        <w:commentReference w:id="186"/>
      </w:r>
    </w:p>
    <w:p w14:paraId="204F2836" w14:textId="41A8ED95" w:rsidR="00292A95" w:rsidRPr="00292A95" w:rsidRDefault="00292A95">
      <w:pPr>
        <w:pPrChange w:id="187" w:author="Erik Hartman" w:date="2024-08-23T10:20:00Z" w16du:dateUtc="2024-08-23T08:20:00Z">
          <w:pPr>
            <w:pStyle w:val="Heading3"/>
            <w:spacing w:before="0" w:after="0"/>
          </w:pPr>
        </w:pPrChange>
      </w:pPr>
      <w:r>
        <w:t>The data was supplied as both raw</w:t>
      </w:r>
      <w:ins w:id="188" w:author="Erik Hartman" w:date="2024-08-23T15:42:00Z" w16du:dateUtc="2024-08-23T13:42:00Z">
        <w:r w:rsidR="009A2F78">
          <w:t xml:space="preserve"> output </w:t>
        </w:r>
      </w:ins>
      <w:del w:id="189" w:author="Erik Hartman" w:date="2024-08-23T15:42:00Z" w16du:dateUtc="2024-08-23T13:42:00Z">
        <w:r w:rsidDel="009A2F78">
          <w:delText>-</w:delText>
        </w:r>
      </w:del>
      <w:r>
        <w:t xml:space="preserve">files and </w:t>
      </w:r>
      <w:r w:rsidR="004D7A72">
        <w:t xml:space="preserve">result files (.csv) </w:t>
      </w:r>
      <w:r>
        <w:t xml:space="preserve">searched with PEAKS X. </w:t>
      </w:r>
      <w:ins w:id="190" w:author="Erik Hartman" w:date="2024-08-23T15:43:00Z" w16du:dateUtc="2024-08-23T13:43:00Z">
        <w:r w:rsidR="009A2F78">
          <w:t>The raw files can be used for searching the data with dif</w:t>
        </w:r>
      </w:ins>
      <w:ins w:id="191" w:author="Erik Hartman" w:date="2024-08-23T15:44:00Z" w16du:dateUtc="2024-08-23T13:44:00Z">
        <w:r w:rsidR="009A2F78">
          <w:t xml:space="preserve">ferent </w:t>
        </w:r>
        <w:proofErr w:type="spellStart"/>
        <w:r w:rsidR="009A2F78">
          <w:t>softwares</w:t>
        </w:r>
        <w:proofErr w:type="spellEnd"/>
        <w:r w:rsidR="009A2F78">
          <w:t xml:space="preserve"> or parameters than the one presented in this study. There are many ways do </w:t>
        </w:r>
        <w:proofErr w:type="spellStart"/>
        <w:r w:rsidR="009A2F78">
          <w:t>analyze</w:t>
        </w:r>
        <w:proofErr w:type="spellEnd"/>
        <w:r w:rsidR="009A2F78">
          <w:t xml:space="preserve"> the data in the resulting </w:t>
        </w:r>
      </w:ins>
      <w:ins w:id="192" w:author="Erik Hartman" w:date="2024-08-23T15:45:00Z" w16du:dateUtc="2024-08-23T13:45:00Z">
        <w:r w:rsidR="009A2F78">
          <w:t>result files.</w:t>
        </w:r>
      </w:ins>
      <w:ins w:id="193" w:author="Erik Hartman" w:date="2024-08-23T15:44:00Z" w16du:dateUtc="2024-08-23T13:44:00Z">
        <w:r w:rsidR="009A2F78">
          <w:t xml:space="preserve"> </w:t>
        </w:r>
      </w:ins>
      <w:ins w:id="194" w:author="Erik Hartman" w:date="2024-08-23T15:45:00Z" w16du:dateUtc="2024-08-23T13:45:00Z">
        <w:r w:rsidR="009A2F78">
          <w:t>MS intensities are follows a lognormal distribution</w:t>
        </w:r>
      </w:ins>
      <w:ins w:id="195" w:author="Erik Hartman" w:date="2024-08-23T15:46:00Z" w16du:dateUtc="2024-08-23T13:46:00Z">
        <w:r w:rsidR="009A2F78">
          <w:t>, so for comparative analyses the log of the intensities is computed prior to assuming normal distributions. The data contains missing values, and one can deal with the</w:t>
        </w:r>
      </w:ins>
      <w:ins w:id="196" w:author="Erik Hartman" w:date="2024-08-23T15:47:00Z" w16du:dateUtc="2024-08-23T13:47:00Z">
        <w:r w:rsidR="009A2F78">
          <w:t xml:space="preserve">se in different ways, e.g. through imputation. Further, to remove technical bias effects, </w:t>
        </w:r>
      </w:ins>
      <w:ins w:id="197" w:author="Erik Hartman" w:date="2024-08-23T15:48:00Z" w16du:dateUtc="2024-08-23T13:48:00Z">
        <w:r w:rsidR="009A2F78">
          <w:t>normalisation of the peptide intensities is commonly applied.</w:t>
        </w:r>
      </w:ins>
    </w:p>
    <w:p w14:paraId="1FFBEEE3" w14:textId="683831A5" w:rsidR="00DD2C29" w:rsidRDefault="00994267" w:rsidP="00DD2C29">
      <w:pPr>
        <w:pStyle w:val="Heading3"/>
      </w:pPr>
      <w:commentRangeStart w:id="198"/>
      <w:commentRangeStart w:id="199"/>
      <w:r>
        <w:lastRenderedPageBreak/>
        <w:t>Code A</w:t>
      </w:r>
      <w:r w:rsidR="00DD2C29" w:rsidRPr="00B60457">
        <w:t>vailability</w:t>
      </w:r>
      <w:commentRangeEnd w:id="198"/>
      <w:r w:rsidR="00872F3D">
        <w:rPr>
          <w:rStyle w:val="CommentReference"/>
          <w:rFonts w:ascii="Calibri" w:hAnsi="Calibri" w:cs="Times New Roman"/>
          <w:b w:val="0"/>
          <w:bCs w:val="0"/>
        </w:rPr>
        <w:commentReference w:id="198"/>
      </w:r>
      <w:commentRangeEnd w:id="199"/>
      <w:r w:rsidR="004D7A72">
        <w:rPr>
          <w:rStyle w:val="CommentReference"/>
          <w:rFonts w:ascii="Calibri" w:hAnsi="Calibri" w:cs="Times New Roman"/>
          <w:b w:val="0"/>
          <w:bCs w:val="0"/>
        </w:rPr>
        <w:commentReference w:id="199"/>
      </w:r>
    </w:p>
    <w:p w14:paraId="59CFFB49" w14:textId="786ED872" w:rsidR="00DF5343" w:rsidRPr="00DF5343" w:rsidDel="00E353D5" w:rsidRDefault="00E353D5" w:rsidP="00DF5343">
      <w:pPr>
        <w:rPr>
          <w:del w:id="200" w:author="Fredrik Forsberg" w:date="2024-08-23T11:53:00Z" w16du:dateUtc="2024-08-23T09:53:00Z"/>
        </w:rPr>
      </w:pPr>
      <w:ins w:id="201" w:author="Fredrik Forsberg" w:date="2024-08-23T11:53:00Z" w16du:dateUtc="2024-08-23T09:53:00Z">
        <w:r>
          <w:t>No custom code was used to generate the data.</w:t>
        </w:r>
      </w:ins>
      <w:del w:id="202" w:author="Fredrik Forsberg" w:date="2024-08-23T11:53:00Z" w16du:dateUtc="2024-08-23T09:53:00Z">
        <w:r w:rsidR="00DF5343" w:rsidDel="00E353D5">
          <w:delText xml:space="preserve">To generate </w:delText>
        </w:r>
        <w:r w:rsidR="00CB603A" w:rsidDel="00E353D5">
          <w:delText xml:space="preserve">figures [Figure numbers length distribution and UMAP], python scripts which employ the </w:delText>
        </w:r>
        <w:r w:rsidR="004F319C" w:rsidDel="00E353D5">
          <w:delText xml:space="preserve">matplotlib.pyplot package were utilized. </w:delText>
        </w:r>
      </w:del>
    </w:p>
    <w:p w14:paraId="171D4F07" w14:textId="77777777" w:rsidR="006A42F1" w:rsidRPr="0033109F" w:rsidRDefault="006A42F1" w:rsidP="006A42F1"/>
    <w:p w14:paraId="5A6D6B13" w14:textId="77777777" w:rsidR="00467ECA" w:rsidRPr="0033109F" w:rsidRDefault="00467ECA" w:rsidP="006A42F1">
      <w:pPr>
        <w:pStyle w:val="Heading3"/>
        <w:spacing w:before="0" w:after="0"/>
      </w:pPr>
      <w:commentRangeStart w:id="203"/>
      <w:r w:rsidRPr="0033109F">
        <w:t>Acknowledgements</w:t>
      </w:r>
      <w:commentRangeEnd w:id="203"/>
      <w:r w:rsidR="00872F3D">
        <w:rPr>
          <w:rStyle w:val="CommentReference"/>
          <w:rFonts w:ascii="Calibri" w:hAnsi="Calibri" w:cs="Times New Roman"/>
          <w:b w:val="0"/>
          <w:bCs w:val="0"/>
        </w:rPr>
        <w:commentReference w:id="203"/>
      </w:r>
    </w:p>
    <w:p w14:paraId="6441B463" w14:textId="04797D02" w:rsidR="006A42F1" w:rsidRDefault="004D7A72" w:rsidP="006A42F1">
      <w:r w:rsidRPr="004D7A72">
        <w:t>We thank the Swedish National Infrastructure for Biological Mass Spectrometry (</w:t>
      </w:r>
      <w:proofErr w:type="spellStart"/>
      <w:r w:rsidRPr="004D7A72">
        <w:t>BioMS</w:t>
      </w:r>
      <w:proofErr w:type="spellEnd"/>
      <w:r w:rsidRPr="004D7A72">
        <w:t>) for performing the LC-MS/MS analysis.</w:t>
      </w:r>
      <w:r w:rsidRPr="004D7A72">
        <w:rPr>
          <w:rFonts w:ascii="Palatino" w:hAnsi="Palatino"/>
          <w:color w:val="222222"/>
          <w:sz w:val="27"/>
          <w:szCs w:val="27"/>
          <w:shd w:val="clear" w:color="auto" w:fill="FFFFFF"/>
        </w:rPr>
        <w:t xml:space="preserve"> </w:t>
      </w:r>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w:t>
      </w:r>
      <w:proofErr w:type="spellStart"/>
      <w:r w:rsidRPr="004D7A72">
        <w:t>Hudfonden</w:t>
      </w:r>
      <w:proofErr w:type="spellEnd"/>
      <w:r w:rsidRPr="004D7A72">
        <w:t>) (A.S.</w:t>
      </w:r>
      <w:r>
        <w:t xml:space="preserve">) </w:t>
      </w:r>
      <w:r w:rsidRPr="004D7A72">
        <w:t>the Royal Physiographic Society (A.S.),</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commentRangeStart w:id="204"/>
      <w:r w:rsidRPr="0033109F">
        <w:t xml:space="preserve">Author </w:t>
      </w:r>
      <w:r w:rsidR="007D356C">
        <w:t>c</w:t>
      </w:r>
      <w:r w:rsidR="003A5F03" w:rsidRPr="0033109F">
        <w:t>ontributions</w:t>
      </w:r>
      <w:commentRangeEnd w:id="204"/>
      <w:r w:rsidR="00872F3D">
        <w:rPr>
          <w:rStyle w:val="CommentReference"/>
          <w:rFonts w:ascii="Calibri" w:hAnsi="Calibri" w:cs="Times New Roman"/>
          <w:b w:val="0"/>
          <w:bCs w:val="0"/>
        </w:rPr>
        <w:commentReference w:id="204"/>
      </w:r>
    </w:p>
    <w:p w14:paraId="25C056D6" w14:textId="4BFDB4E1" w:rsidR="004D7A72" w:rsidRPr="004D7A72" w:rsidRDefault="004D7A72">
      <w:pPr>
        <w:pPrChange w:id="205" w:author="Erik Hartman" w:date="2024-08-23T10:25:00Z" w16du:dateUtc="2024-08-23T08:25:00Z">
          <w:pPr>
            <w:pStyle w:val="Heading3"/>
            <w:spacing w:before="0" w:after="0"/>
          </w:pPr>
        </w:pPrChange>
      </w:pPr>
      <w:r>
        <w:t>FF and EH wrote the manuscript. FF, SK and JP performed the sample preparation. FF and SK performed the mass spectrometry analysis. AS and JM supervised the project.</w:t>
      </w:r>
    </w:p>
    <w:p w14:paraId="27350BDF" w14:textId="77777777" w:rsidR="006C2EB6" w:rsidRPr="0033109F" w:rsidRDefault="006C2EB6" w:rsidP="006A42F1"/>
    <w:p w14:paraId="70458278" w14:textId="77777777" w:rsidR="00932878" w:rsidRDefault="00467ECA" w:rsidP="002F096F">
      <w:pPr>
        <w:pStyle w:val="Heading3"/>
        <w:spacing w:before="0" w:after="0"/>
        <w:rPr>
          <w:ins w:id="206" w:author="Erik Hartman" w:date="2024-08-23T16:00:00Z" w16du:dateUtc="2024-08-23T14:00:00Z"/>
        </w:rPr>
      </w:pPr>
      <w:commentRangeStart w:id="207"/>
      <w:r w:rsidRPr="0033109F">
        <w:t xml:space="preserve">Competing </w:t>
      </w:r>
      <w:r w:rsidR="007D356C">
        <w:t>i</w:t>
      </w:r>
      <w:r w:rsidRPr="0033109F">
        <w:t>nterests</w:t>
      </w:r>
      <w:commentRangeEnd w:id="207"/>
      <w:r w:rsidR="00872F3D">
        <w:rPr>
          <w:rStyle w:val="CommentReference"/>
          <w:rFonts w:ascii="Calibri" w:hAnsi="Calibri" w:cs="Times New Roman"/>
          <w:b w:val="0"/>
          <w:bCs w:val="0"/>
        </w:rPr>
        <w:commentReference w:id="207"/>
      </w:r>
    </w:p>
    <w:p w14:paraId="00DDA715" w14:textId="56020BEE" w:rsidR="0077301C" w:rsidRPr="00932878" w:rsidRDefault="00932878" w:rsidP="002F096F">
      <w:pPr>
        <w:pStyle w:val="Heading3"/>
        <w:spacing w:before="0" w:after="0"/>
        <w:rPr>
          <w:b w:val="0"/>
          <w:bCs w:val="0"/>
          <w:sz w:val="22"/>
          <w:szCs w:val="22"/>
          <w:rPrChange w:id="208" w:author="Erik Hartman" w:date="2024-08-23T16:00:00Z" w16du:dateUtc="2024-08-23T14:00:00Z">
            <w:rPr/>
          </w:rPrChange>
        </w:rPr>
      </w:pPr>
      <w:ins w:id="209" w:author="Erik Hartman" w:date="2024-08-23T16:00:00Z" w16du:dateUtc="2024-08-23T14:00:00Z">
        <w:r w:rsidRPr="00932878">
          <w:rPr>
            <w:b w:val="0"/>
            <w:bCs w:val="0"/>
            <w:sz w:val="22"/>
            <w:szCs w:val="22"/>
            <w:rPrChange w:id="210" w:author="Erik Hartman" w:date="2024-08-23T16:00:00Z" w16du:dateUtc="2024-08-23T14:00:00Z">
              <w:rPr/>
            </w:rPrChange>
          </w:rPr>
          <w:t>The authors declare no competing interests.</w:t>
        </w:r>
      </w:ins>
      <w:r w:rsidR="009C53AA" w:rsidRPr="00932878">
        <w:rPr>
          <w:b w:val="0"/>
          <w:bCs w:val="0"/>
          <w:sz w:val="22"/>
          <w:szCs w:val="22"/>
          <w:rPrChange w:id="211" w:author="Erik Hartman" w:date="2024-08-23T16:00:00Z" w16du:dateUtc="2024-08-23T14:00:00Z">
            <w:rPr/>
          </w:rPrChange>
        </w:rPr>
        <w:br w:type="page"/>
      </w:r>
    </w:p>
    <w:p w14:paraId="23CF7CC3" w14:textId="77777777" w:rsidR="0077301C" w:rsidRPr="0033109F" w:rsidRDefault="0077301C" w:rsidP="0077301C">
      <w:pPr>
        <w:pStyle w:val="Heading3"/>
        <w:spacing w:before="0" w:after="0"/>
      </w:pPr>
      <w:commentRangeStart w:id="212"/>
      <w:r>
        <w:lastRenderedPageBreak/>
        <w:t>Figures</w:t>
      </w:r>
      <w:commentRangeEnd w:id="212"/>
      <w:r>
        <w:rPr>
          <w:rStyle w:val="CommentReference"/>
          <w:rFonts w:ascii="Calibri" w:hAnsi="Calibri" w:cs="Times New Roman"/>
          <w:b w:val="0"/>
          <w:bCs w:val="0"/>
        </w:rPr>
        <w:commentReference w:id="212"/>
      </w:r>
    </w:p>
    <w:p w14:paraId="69F215AF" w14:textId="77777777" w:rsidR="0077301C" w:rsidRPr="0033109F" w:rsidRDefault="0077301C" w:rsidP="0077301C"/>
    <w:p w14:paraId="0736DA68" w14:textId="77777777" w:rsidR="0077301C" w:rsidRPr="0033109F" w:rsidRDefault="0077301C" w:rsidP="0077301C">
      <w:pPr>
        <w:pStyle w:val="Heading3"/>
        <w:spacing w:before="0" w:after="0"/>
      </w:pPr>
      <w:commentRangeStart w:id="213"/>
      <w:r>
        <w:t>Figure Legends</w:t>
      </w:r>
      <w:commentRangeEnd w:id="213"/>
      <w:r>
        <w:rPr>
          <w:rStyle w:val="CommentReference"/>
          <w:rFonts w:ascii="Calibri" w:hAnsi="Calibri" w:cs="Times New Roman"/>
          <w:b w:val="0"/>
          <w:bCs w:val="0"/>
        </w:rPr>
        <w:commentReference w:id="213"/>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214"/>
      <w:r w:rsidRPr="0033109F">
        <w:t>Tables</w:t>
      </w:r>
      <w:commentRangeEnd w:id="214"/>
      <w:r>
        <w:rPr>
          <w:rStyle w:val="CommentReference"/>
          <w:rFonts w:ascii="Calibri" w:hAnsi="Calibri" w:cs="Times New Roman"/>
          <w:b w:val="0"/>
          <w:bCs w:val="0"/>
        </w:rPr>
        <w:commentReference w:id="214"/>
      </w:r>
    </w:p>
    <w:p w14:paraId="6AB26879" w14:textId="77777777" w:rsidR="0077301C" w:rsidRPr="0033109F" w:rsidRDefault="0077301C" w:rsidP="0077301C"/>
    <w:p w14:paraId="0022C15F" w14:textId="595EC764" w:rsidR="0077301C" w:rsidRDefault="0077301C" w:rsidP="0077301C">
      <w:pPr>
        <w:pStyle w:val="Heading3"/>
        <w:spacing w:before="0" w:after="0"/>
      </w:pPr>
      <w:commentRangeStart w:id="215"/>
      <w:r w:rsidRPr="0033109F">
        <w:t>References</w:t>
      </w:r>
      <w:commentRangeEnd w:id="215"/>
      <w:r>
        <w:rPr>
          <w:rStyle w:val="CommentReference"/>
          <w:rFonts w:ascii="Calibri" w:hAnsi="Calibri" w:cs="Times New Roman"/>
          <w:b w:val="0"/>
          <w:bCs w:val="0"/>
        </w:rPr>
        <w:commentReference w:id="215"/>
      </w:r>
    </w:p>
    <w:p w14:paraId="3E4F8F1F" w14:textId="77777777" w:rsidR="0077301C" w:rsidRPr="0077301C" w:rsidRDefault="0077301C" w:rsidP="0077301C"/>
    <w:p w14:paraId="6ADA7643" w14:textId="7072D358" w:rsidR="009C53AA" w:rsidRPr="0033109F" w:rsidRDefault="009C53AA" w:rsidP="002F096F">
      <w:pPr>
        <w:pStyle w:val="Heading3"/>
        <w:spacing w:before="0" w:after="0"/>
      </w:pPr>
      <w:r w:rsidRPr="0033109F">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5EBD4A56"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Pr="0033109F">
        <w:rPr>
          <w:rStyle w:val="Strong"/>
          <w:b w:val="0"/>
        </w:rPr>
        <w:t xml:space="preserve">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pPr>
        <w:pStyle w:val="NormalWeb"/>
        <w:numPr>
          <w:ilvl w:val="0"/>
          <w:numId w:val="1"/>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pPr>
        <w:pStyle w:val="NormalWeb"/>
        <w:numPr>
          <w:ilvl w:val="0"/>
          <w:numId w:val="1"/>
        </w:numPr>
        <w:spacing w:before="0" w:beforeAutospacing="0"/>
        <w:jc w:val="left"/>
      </w:pPr>
      <w:r>
        <w:t xml:space="preserve">Hogan, B. </w:t>
      </w:r>
      <w:r w:rsidRPr="0000442D">
        <w:rPr>
          <w:i/>
        </w:rPr>
        <w:t>Manipulating The Mouse Embryo: A Laboratory Manual</w:t>
      </w:r>
      <w:r>
        <w:t xml:space="preserve"> 2nd </w:t>
      </w:r>
      <w:proofErr w:type="spellStart"/>
      <w:r>
        <w:t>edn</w:t>
      </w:r>
      <w:proofErr w:type="spellEnd"/>
      <w:r>
        <w:t xml:space="preserve">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pPr>
        <w:pStyle w:val="NormalWeb"/>
        <w:numPr>
          <w:ilvl w:val="0"/>
          <w:numId w:val="1"/>
        </w:numPr>
        <w:spacing w:before="0" w:beforeAutospacing="0"/>
        <w:jc w:val="left"/>
      </w:pPr>
      <w:r>
        <w:t xml:space="preserve">Babichev, S. A., Ries,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pPr>
        <w:pStyle w:val="NormalWeb"/>
        <w:numPr>
          <w:ilvl w:val="0"/>
          <w:numId w:val="1"/>
        </w:numPr>
        <w:spacing w:before="0" w:beforeAutospacing="0"/>
        <w:jc w:val="left"/>
      </w:pPr>
      <w:proofErr w:type="spellStart"/>
      <w:r>
        <w:lastRenderedPageBreak/>
        <w:t>Gallotti</w:t>
      </w:r>
      <w:proofErr w:type="spellEnd"/>
      <w:r>
        <w:t xml:space="preserve">, R. &amp; Barthélemy,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pPr>
        <w:pStyle w:val="NormalWeb"/>
        <w:numPr>
          <w:ilvl w:val="0"/>
          <w:numId w:val="1"/>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pPr>
        <w:pStyle w:val="NormalWeb"/>
        <w:numPr>
          <w:ilvl w:val="0"/>
          <w:numId w:val="1"/>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5"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6"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7"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8"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Usie,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9"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30"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2F3C4257"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31" w:history="1">
        <w:r w:rsidR="009769DE">
          <w:rPr>
            <w:rStyle w:val="Hyperlink"/>
            <w:rFonts w:cs="Calibri"/>
            <w:lang w:val="en-US" w:eastAsia="en-US"/>
          </w:rPr>
          <w:t>please see our policy on this</w:t>
        </w:r>
      </w:hyperlink>
      <w:r w:rsidR="00070888">
        <w:rPr>
          <w:rFonts w:cs="Calibri"/>
          <w:lang w:val="en-US" w:eastAsia="en-US"/>
        </w:rPr>
        <w:t xml:space="preserve">). </w:t>
      </w:r>
      <w:r>
        <w:rPr>
          <w:rFonts w:cs="Calibri"/>
          <w:lang w:val="en-US" w:eastAsia="en-US"/>
        </w:rPr>
        <w:t xml:space="preserve">Should a </w:t>
      </w:r>
      <w:r w:rsidR="009769DE">
        <w:rPr>
          <w:rFonts w:cs="Calibri"/>
          <w:lang w:val="en-US" w:eastAsia="en-US"/>
        </w:rPr>
        <w:t xml:space="preserve">subject </w:t>
      </w:r>
      <w:r>
        <w:rPr>
          <w:rFonts w:cs="Calibri"/>
          <w:lang w:val="en-US" w:eastAsia="en-US"/>
        </w:rPr>
        <w:t>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sidR="009769DE">
        <w:rPr>
          <w:rFonts w:cs="Calibri"/>
          <w:lang w:val="en-US" w:eastAsia="en-US"/>
        </w:rPr>
        <w:t xml:space="preserve">please use a </w:t>
      </w:r>
      <w:r w:rsidR="00640A40">
        <w:rPr>
          <w:rFonts w:cs="Calibri"/>
          <w:lang w:val="en-US" w:eastAsia="en-US"/>
        </w:rPr>
        <w:t xml:space="preserve"> </w:t>
      </w:r>
      <w:hyperlink r:id="rId32" w:anchor="general" w:history="1">
        <w:r w:rsidR="009769DE">
          <w:rPr>
            <w:rStyle w:val="Hyperlink"/>
            <w:rFonts w:cs="Calibri"/>
            <w:lang w:val="en-US" w:eastAsia="en-US"/>
          </w:rPr>
          <w:t>generalist repository</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C338ED">
      <w:footerReference w:type="default" r:id="rId33"/>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6"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9"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19" w:author="Fredrik Forsberg" w:date="2024-08-23T11:31:00Z" w:initials="FF">
    <w:p w14:paraId="15849CE8" w14:textId="77777777" w:rsidR="00E73640" w:rsidRDefault="00E73640" w:rsidP="00E73640">
      <w:pPr>
        <w:pStyle w:val="CommentText"/>
        <w:jc w:val="left"/>
      </w:pPr>
      <w:r>
        <w:rPr>
          <w:rStyle w:val="CommentReference"/>
        </w:rPr>
        <w:annotationRef/>
      </w:r>
      <w:r>
        <w:rPr>
          <w:lang w:val="sv-SE"/>
        </w:rPr>
        <w:t>Is this always true?</w:t>
      </w:r>
    </w:p>
  </w:comment>
  <w:comment w:id="63" w:author="Fredrik Forsberg" w:date="2024-08-23T14:33:00Z" w:initials="FF">
    <w:p w14:paraId="4E273FEF" w14:textId="77777777" w:rsidR="003E573E" w:rsidRDefault="0057349D" w:rsidP="003E573E">
      <w:pPr>
        <w:pStyle w:val="CommentText"/>
        <w:jc w:val="left"/>
      </w:pPr>
      <w:r>
        <w:rPr>
          <w:rStyle w:val="CommentReference"/>
        </w:rPr>
        <w:annotationRef/>
      </w:r>
      <w:r w:rsidR="003E573E">
        <w:rPr>
          <w:lang w:val="sv-SE"/>
        </w:rPr>
        <w:t>Should we try to sell it more?</w:t>
      </w:r>
    </w:p>
  </w:comment>
  <w:comment w:id="71" w:author="Fredrik Forsberg" w:date="2024-06-27T10:00:00Z" w:initials="FF">
    <w:p w14:paraId="6F17B0EB" w14:textId="15B6CE7E"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103"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104" w:author="Fredrik Forsberg" w:date="2024-08-23T13:20:00Z" w:initials="FF">
    <w:p w14:paraId="62E4413F" w14:textId="77777777" w:rsidR="00373A2B" w:rsidRDefault="00373A2B" w:rsidP="00373A2B">
      <w:pPr>
        <w:pStyle w:val="CommentText"/>
        <w:jc w:val="left"/>
      </w:pPr>
      <w:r>
        <w:rPr>
          <w:rStyle w:val="CommentReference"/>
        </w:rPr>
        <w:annotationRef/>
      </w:r>
      <w:r>
        <w:rPr>
          <w:lang w:val="sv-SE"/>
        </w:rPr>
        <w:t>Add file types</w:t>
      </w:r>
    </w:p>
  </w:comment>
  <w:comment w:id="134" w:author="Fredrik Forsberg" w:date="2024-06-27T10:02:00Z" w:initials="FF">
    <w:p w14:paraId="0FCED6B0" w14:textId="3EA04776"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176" w:author="Fredrik Forsberg" w:date="2024-08-23T14:52:00Z" w:initials="FF">
    <w:p w14:paraId="4187EC5A" w14:textId="77777777" w:rsidR="003E573E" w:rsidRDefault="003E573E" w:rsidP="003E573E">
      <w:pPr>
        <w:pStyle w:val="CommentText"/>
        <w:jc w:val="left"/>
      </w:pPr>
      <w:r>
        <w:rPr>
          <w:rStyle w:val="CommentReference"/>
        </w:rPr>
        <w:annotationRef/>
      </w:r>
      <w:r>
        <w:rPr>
          <w:lang w:val="sv-SE"/>
        </w:rPr>
        <w:t>Should this be explained in more detail?</w:t>
      </w:r>
    </w:p>
  </w:comment>
  <w:comment w:id="180" w:author="Fredrik Forsberg" w:date="2024-07-25T15:59:00Z" w:initials="FF">
    <w:p w14:paraId="06DD3DFD" w14:textId="35CB0FED" w:rsidR="00137BC1" w:rsidRDefault="00137BC1" w:rsidP="00137BC1">
      <w:pPr>
        <w:pStyle w:val="CommentText"/>
        <w:jc w:val="left"/>
      </w:pPr>
      <w:r>
        <w:rPr>
          <w:rStyle w:val="CommentReference"/>
        </w:rPr>
        <w:annotationRef/>
      </w:r>
      <w:r>
        <w:rPr>
          <w:lang w:val="sv-SE"/>
        </w:rPr>
        <w:t>Fix</w:t>
      </w:r>
    </w:p>
  </w:comment>
  <w:comment w:id="186"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198"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199" w:author="Erik Hartman" w:date="2024-08-23T10:25:00Z" w:initials="EH">
    <w:p w14:paraId="06B24551" w14:textId="77777777" w:rsidR="004D7A72" w:rsidRDefault="004D7A72" w:rsidP="004D7A72">
      <w:pPr>
        <w:jc w:val="left"/>
      </w:pPr>
      <w:r>
        <w:rPr>
          <w:rStyle w:val="CommentReference"/>
        </w:rPr>
        <w:annotationRef/>
      </w:r>
      <w:r>
        <w:rPr>
          <w:sz w:val="20"/>
          <w:szCs w:val="20"/>
        </w:rPr>
        <w:t>I think we can discard this.</w:t>
      </w:r>
    </w:p>
  </w:comment>
  <w:comment w:id="203"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204"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207"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212"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213"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214"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215" w:author="Fredrik Forsberg" w:date="2024-06-27T10:03:00Z" w:initials="FF">
    <w:p w14:paraId="0F00A533" w14:textId="77777777" w:rsidR="0077301C" w:rsidRDefault="0077301C" w:rsidP="0077301C">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26CE57B1" w14:textId="77777777" w:rsidR="0077301C" w:rsidRDefault="0077301C" w:rsidP="0077301C">
      <w:pPr>
        <w:pStyle w:val="CommentText"/>
        <w:jc w:val="left"/>
      </w:pPr>
    </w:p>
    <w:p w14:paraId="5506E3B0" w14:textId="77777777" w:rsidR="0077301C" w:rsidRDefault="0077301C" w:rsidP="0077301C">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5849CE8" w15:done="1"/>
  <w15:commentEx w15:paraId="4E273FEF" w15:done="0"/>
  <w15:commentEx w15:paraId="416C7D40" w15:done="0"/>
  <w15:commentEx w15:paraId="4BFCCED3" w15:done="0"/>
  <w15:commentEx w15:paraId="62E4413F" w15:done="1"/>
  <w15:commentEx w15:paraId="1D9C9ED2" w15:done="0"/>
  <w15:commentEx w15:paraId="4187EC5A" w15:done="0"/>
  <w15:commentEx w15:paraId="06DD3DFD" w15:done="1"/>
  <w15:commentEx w15:paraId="1186CC4A" w15:done="0"/>
  <w15:commentEx w15:paraId="01C2A871" w15:done="0"/>
  <w15:commentEx w15:paraId="06B24551" w15:paraIdParent="01C2A871" w15:done="0"/>
  <w15:commentEx w15:paraId="14DC90F1" w15:done="0"/>
  <w15:commentEx w15:paraId="52832DB1" w15:done="0"/>
  <w15:commentEx w15:paraId="49AE1E84" w15:done="0"/>
  <w15:commentEx w15:paraId="25B59460" w15:done="0"/>
  <w15:commentEx w15:paraId="4209EEBB" w15:done="0"/>
  <w15:commentEx w15:paraId="6CA848E0" w15:done="0"/>
  <w15:commentEx w15:paraId="5506E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D24A38B" w16cex:dateUtc="2024-08-23T09:31:00Z"/>
  <w16cex:commentExtensible w16cex:durableId="0658C43D" w16cex:dateUtc="2024-08-23T12:33:00Z">
    <w16cex:extLst>
      <w16:ext w16:uri="{CE6994B0-6A32-4C9F-8C6B-6E91EDA988CE}">
        <cr:reactions xmlns:cr="http://schemas.microsoft.com/office/comments/2020/reactions">
          <cr:reaction reactionType="1">
            <cr:reactionInfo dateUtc="2024-08-23T13:26:51Z">
              <cr:user userId="93e7bf715ca369db" userProvider="Windows Live" userName="Erik Hartman"/>
            </cr:reactionInfo>
          </cr:reaction>
        </cr:reactions>
      </w16:ext>
    </w16cex:extLst>
  </w16cex:commentExtensible>
  <w16cex:commentExtensible w16cex:durableId="4CC4E1E8" w16cex:dateUtc="2024-06-27T08:00:00Z"/>
  <w16cex:commentExtensible w16cex:durableId="73801A60" w16cex:dateUtc="2024-06-27T08:01:00Z"/>
  <w16cex:commentExtensible w16cex:durableId="41A09CEE" w16cex:dateUtc="2024-08-23T11:20:00Z"/>
  <w16cex:commentExtensible w16cex:durableId="4D9C0EE7" w16cex:dateUtc="2024-06-27T08:02:00Z"/>
  <w16cex:commentExtensible w16cex:durableId="1AE833B8" w16cex:dateUtc="2024-08-23T12:52:00Z"/>
  <w16cex:commentExtensible w16cex:durableId="45ECEDF8" w16cex:dateUtc="2024-07-25T13:59:00Z"/>
  <w16cex:commentExtensible w16cex:durableId="24754A7D" w16cex:dateUtc="2024-06-27T08:02:00Z"/>
  <w16cex:commentExtensible w16cex:durableId="626E70A2" w16cex:dateUtc="2024-06-27T08:02:00Z"/>
  <w16cex:commentExtensible w16cex:durableId="439E88F8" w16cex:dateUtc="2024-08-23T08:25:00Z"/>
  <w16cex:commentExtensible w16cex:durableId="6D4E32F2" w16cex:dateUtc="2024-06-27T08:02:00Z"/>
  <w16cex:commentExtensible w16cex:durableId="61BA8B54" w16cex:dateUtc="2024-06-27T08:02:00Z"/>
  <w16cex:commentExtensible w16cex:durableId="1EA94F8B" w16cex:dateUtc="2024-06-27T08:02:00Z"/>
  <w16cex:commentExtensible w16cex:durableId="113B067D" w16cex:dateUtc="2024-06-27T08:03:00Z"/>
  <w16cex:commentExtensible w16cex:durableId="41E12580" w16cex:dateUtc="2024-06-27T08:03:00Z"/>
  <w16cex:commentExtensible w16cex:durableId="4A394C7F" w16cex:dateUtc="2024-06-27T08:03:00Z"/>
  <w16cex:commentExtensible w16cex:durableId="1DA037DF" w16cex:dateUtc="2024-06-2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5849CE8" w16cid:durableId="5D24A38B"/>
  <w16cid:commentId w16cid:paraId="4E273FEF" w16cid:durableId="0658C43D"/>
  <w16cid:commentId w16cid:paraId="416C7D40" w16cid:durableId="4CC4E1E8"/>
  <w16cid:commentId w16cid:paraId="4BFCCED3" w16cid:durableId="73801A60"/>
  <w16cid:commentId w16cid:paraId="62E4413F" w16cid:durableId="41A09CEE"/>
  <w16cid:commentId w16cid:paraId="1D9C9ED2" w16cid:durableId="4D9C0EE7"/>
  <w16cid:commentId w16cid:paraId="4187EC5A" w16cid:durableId="1AE833B8"/>
  <w16cid:commentId w16cid:paraId="06DD3DFD" w16cid:durableId="45ECEDF8"/>
  <w16cid:commentId w16cid:paraId="1186CC4A" w16cid:durableId="24754A7D"/>
  <w16cid:commentId w16cid:paraId="01C2A871" w16cid:durableId="626E70A2"/>
  <w16cid:commentId w16cid:paraId="06B24551" w16cid:durableId="439E88F8"/>
  <w16cid:commentId w16cid:paraId="14DC90F1" w16cid:durableId="6D4E32F2"/>
  <w16cid:commentId w16cid:paraId="52832DB1" w16cid:durableId="61BA8B54"/>
  <w16cid:commentId w16cid:paraId="49AE1E84" w16cid:durableId="1EA94F8B"/>
  <w16cid:commentId w16cid:paraId="25B59460" w16cid:durableId="113B067D"/>
  <w16cid:commentId w16cid:paraId="4209EEBB" w16cid:durableId="41E12580"/>
  <w16cid:commentId w16cid:paraId="6CA848E0" w16cid:durableId="4A394C7F"/>
  <w16cid:commentId w16cid:paraId="5506E3B0" w16cid:durableId="1DA037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2DAA0" w14:textId="77777777" w:rsidR="00844BB9" w:rsidRDefault="00844BB9" w:rsidP="007D356C">
      <w:r>
        <w:separator/>
      </w:r>
    </w:p>
  </w:endnote>
  <w:endnote w:type="continuationSeparator" w:id="0">
    <w:p w14:paraId="65C5E2A2" w14:textId="77777777" w:rsidR="00844BB9" w:rsidRDefault="00844BB9"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Times">
    <w:panose1 w:val="020B06040202020202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CDD4B" w14:textId="77777777" w:rsidR="00844BB9" w:rsidRDefault="00844BB9" w:rsidP="007D356C">
      <w:r>
        <w:separator/>
      </w:r>
    </w:p>
  </w:footnote>
  <w:footnote w:type="continuationSeparator" w:id="0">
    <w:p w14:paraId="09EBF45B" w14:textId="77777777" w:rsidR="00844BB9" w:rsidRDefault="00844BB9"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2"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747952">
    <w:abstractNumId w:val="2"/>
  </w:num>
  <w:num w:numId="2" w16cid:durableId="266426043">
    <w:abstractNumId w:val="3"/>
  </w:num>
  <w:num w:numId="3" w16cid:durableId="1435204147">
    <w:abstractNumId w:val="1"/>
  </w:num>
  <w:num w:numId="4" w16cid:durableId="424151379">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rson w15:author="Erik Hartman">
    <w15:presenceInfo w15:providerId="Windows Live" w15:userId="93e7bf715ca369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A0D8C"/>
    <w:rsid w:val="001A42FD"/>
    <w:rsid w:val="001B5AA6"/>
    <w:rsid w:val="001B77CC"/>
    <w:rsid w:val="001C5C17"/>
    <w:rsid w:val="001E02C7"/>
    <w:rsid w:val="001E2721"/>
    <w:rsid w:val="001E634B"/>
    <w:rsid w:val="001E69D2"/>
    <w:rsid w:val="001E7D79"/>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E0FDC"/>
    <w:rsid w:val="003E2936"/>
    <w:rsid w:val="003E4B6A"/>
    <w:rsid w:val="003E4FDE"/>
    <w:rsid w:val="003E573E"/>
    <w:rsid w:val="003E6052"/>
    <w:rsid w:val="003F030F"/>
    <w:rsid w:val="003F2C9C"/>
    <w:rsid w:val="003F6543"/>
    <w:rsid w:val="003F6EA1"/>
    <w:rsid w:val="003F7204"/>
    <w:rsid w:val="00400CC1"/>
    <w:rsid w:val="00405627"/>
    <w:rsid w:val="00412CF4"/>
    <w:rsid w:val="00422717"/>
    <w:rsid w:val="00425027"/>
    <w:rsid w:val="00433656"/>
    <w:rsid w:val="004356F6"/>
    <w:rsid w:val="00443944"/>
    <w:rsid w:val="00467ECA"/>
    <w:rsid w:val="0047449B"/>
    <w:rsid w:val="004758E0"/>
    <w:rsid w:val="00476CA4"/>
    <w:rsid w:val="00491B46"/>
    <w:rsid w:val="00491CED"/>
    <w:rsid w:val="00495DD3"/>
    <w:rsid w:val="00497DBF"/>
    <w:rsid w:val="004A5E4F"/>
    <w:rsid w:val="004A7BE6"/>
    <w:rsid w:val="004B0257"/>
    <w:rsid w:val="004B5806"/>
    <w:rsid w:val="004C6203"/>
    <w:rsid w:val="004C7637"/>
    <w:rsid w:val="004D20F9"/>
    <w:rsid w:val="004D4807"/>
    <w:rsid w:val="004D7A72"/>
    <w:rsid w:val="004E0C09"/>
    <w:rsid w:val="004E101E"/>
    <w:rsid w:val="004E4087"/>
    <w:rsid w:val="004F319C"/>
    <w:rsid w:val="00503E57"/>
    <w:rsid w:val="0050423F"/>
    <w:rsid w:val="005050E5"/>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B48DF"/>
    <w:rsid w:val="005C6D20"/>
    <w:rsid w:val="005D0A2A"/>
    <w:rsid w:val="005E04D0"/>
    <w:rsid w:val="005E32B5"/>
    <w:rsid w:val="006218C7"/>
    <w:rsid w:val="0063050E"/>
    <w:rsid w:val="00630705"/>
    <w:rsid w:val="0063607C"/>
    <w:rsid w:val="00636B41"/>
    <w:rsid w:val="00640A40"/>
    <w:rsid w:val="006527E3"/>
    <w:rsid w:val="006562F4"/>
    <w:rsid w:val="00663142"/>
    <w:rsid w:val="00674314"/>
    <w:rsid w:val="00675091"/>
    <w:rsid w:val="00676E0A"/>
    <w:rsid w:val="00696F35"/>
    <w:rsid w:val="006A42F1"/>
    <w:rsid w:val="006A5238"/>
    <w:rsid w:val="006B338E"/>
    <w:rsid w:val="006C2EB6"/>
    <w:rsid w:val="006C4B68"/>
    <w:rsid w:val="006D2C30"/>
    <w:rsid w:val="006D64AF"/>
    <w:rsid w:val="006E4974"/>
    <w:rsid w:val="006E6B46"/>
    <w:rsid w:val="006F058D"/>
    <w:rsid w:val="006F0D47"/>
    <w:rsid w:val="006F5237"/>
    <w:rsid w:val="007007E8"/>
    <w:rsid w:val="00700958"/>
    <w:rsid w:val="00701E53"/>
    <w:rsid w:val="00706749"/>
    <w:rsid w:val="00706836"/>
    <w:rsid w:val="007115C2"/>
    <w:rsid w:val="007165C0"/>
    <w:rsid w:val="007222D3"/>
    <w:rsid w:val="007264B3"/>
    <w:rsid w:val="0072691E"/>
    <w:rsid w:val="00730A5D"/>
    <w:rsid w:val="00733785"/>
    <w:rsid w:val="0073452A"/>
    <w:rsid w:val="00740EDC"/>
    <w:rsid w:val="00742A20"/>
    <w:rsid w:val="00761FF4"/>
    <w:rsid w:val="007646AB"/>
    <w:rsid w:val="0076544C"/>
    <w:rsid w:val="00770C7C"/>
    <w:rsid w:val="0077301C"/>
    <w:rsid w:val="00774A4E"/>
    <w:rsid w:val="00784B19"/>
    <w:rsid w:val="00786DCF"/>
    <w:rsid w:val="007879D9"/>
    <w:rsid w:val="007A423E"/>
    <w:rsid w:val="007C1B93"/>
    <w:rsid w:val="007C5057"/>
    <w:rsid w:val="007D356C"/>
    <w:rsid w:val="007E04B2"/>
    <w:rsid w:val="007F17E1"/>
    <w:rsid w:val="007F1AE9"/>
    <w:rsid w:val="007F29EB"/>
    <w:rsid w:val="008051F3"/>
    <w:rsid w:val="00805AB9"/>
    <w:rsid w:val="008144EA"/>
    <w:rsid w:val="008212D2"/>
    <w:rsid w:val="00821F13"/>
    <w:rsid w:val="00822B1F"/>
    <w:rsid w:val="00823018"/>
    <w:rsid w:val="008352DB"/>
    <w:rsid w:val="00844BB9"/>
    <w:rsid w:val="00846BA2"/>
    <w:rsid w:val="0085352F"/>
    <w:rsid w:val="008542B7"/>
    <w:rsid w:val="008551BA"/>
    <w:rsid w:val="0085667F"/>
    <w:rsid w:val="0086052F"/>
    <w:rsid w:val="00870250"/>
    <w:rsid w:val="00872F3D"/>
    <w:rsid w:val="00873D63"/>
    <w:rsid w:val="00881F8F"/>
    <w:rsid w:val="00890244"/>
    <w:rsid w:val="008B68D8"/>
    <w:rsid w:val="008C064C"/>
    <w:rsid w:val="008C1C31"/>
    <w:rsid w:val="008C602A"/>
    <w:rsid w:val="008C7BA8"/>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61624"/>
    <w:rsid w:val="00964B4B"/>
    <w:rsid w:val="00965C2E"/>
    <w:rsid w:val="00974405"/>
    <w:rsid w:val="00975766"/>
    <w:rsid w:val="00976047"/>
    <w:rsid w:val="009769DE"/>
    <w:rsid w:val="009808C6"/>
    <w:rsid w:val="00983628"/>
    <w:rsid w:val="00986DD0"/>
    <w:rsid w:val="00987B45"/>
    <w:rsid w:val="00994267"/>
    <w:rsid w:val="00997EFF"/>
    <w:rsid w:val="009A2F78"/>
    <w:rsid w:val="009A47C1"/>
    <w:rsid w:val="009B1655"/>
    <w:rsid w:val="009B6884"/>
    <w:rsid w:val="009C0966"/>
    <w:rsid w:val="009C53AA"/>
    <w:rsid w:val="009D332F"/>
    <w:rsid w:val="009E2858"/>
    <w:rsid w:val="009E29E0"/>
    <w:rsid w:val="009E3366"/>
    <w:rsid w:val="009E5D76"/>
    <w:rsid w:val="009E694D"/>
    <w:rsid w:val="009E76DB"/>
    <w:rsid w:val="009F097D"/>
    <w:rsid w:val="00A00CD4"/>
    <w:rsid w:val="00A02403"/>
    <w:rsid w:val="00A0273D"/>
    <w:rsid w:val="00A130ED"/>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226A"/>
    <w:rsid w:val="00A626FA"/>
    <w:rsid w:val="00A70604"/>
    <w:rsid w:val="00A7062F"/>
    <w:rsid w:val="00A73D64"/>
    <w:rsid w:val="00A77B0A"/>
    <w:rsid w:val="00A927B2"/>
    <w:rsid w:val="00AB1B78"/>
    <w:rsid w:val="00AB27D6"/>
    <w:rsid w:val="00AD133F"/>
    <w:rsid w:val="00AE1EE6"/>
    <w:rsid w:val="00AE2738"/>
    <w:rsid w:val="00AE5804"/>
    <w:rsid w:val="00AE5982"/>
    <w:rsid w:val="00AE6687"/>
    <w:rsid w:val="00AF10CB"/>
    <w:rsid w:val="00AF3AB1"/>
    <w:rsid w:val="00AF3ADB"/>
    <w:rsid w:val="00B050C8"/>
    <w:rsid w:val="00B1140D"/>
    <w:rsid w:val="00B17BD6"/>
    <w:rsid w:val="00B2161C"/>
    <w:rsid w:val="00B21761"/>
    <w:rsid w:val="00B336A8"/>
    <w:rsid w:val="00B36C9B"/>
    <w:rsid w:val="00B37882"/>
    <w:rsid w:val="00B409B5"/>
    <w:rsid w:val="00B558ED"/>
    <w:rsid w:val="00B56FEA"/>
    <w:rsid w:val="00B60457"/>
    <w:rsid w:val="00B6277C"/>
    <w:rsid w:val="00B632E1"/>
    <w:rsid w:val="00B726F4"/>
    <w:rsid w:val="00B74693"/>
    <w:rsid w:val="00B826A5"/>
    <w:rsid w:val="00B9574A"/>
    <w:rsid w:val="00B95C2D"/>
    <w:rsid w:val="00BA2B5F"/>
    <w:rsid w:val="00BB0D06"/>
    <w:rsid w:val="00BB1A66"/>
    <w:rsid w:val="00BB4E86"/>
    <w:rsid w:val="00BB61CC"/>
    <w:rsid w:val="00BC1130"/>
    <w:rsid w:val="00BD07A9"/>
    <w:rsid w:val="00BD0968"/>
    <w:rsid w:val="00BE0389"/>
    <w:rsid w:val="00BE28DA"/>
    <w:rsid w:val="00BE6FFC"/>
    <w:rsid w:val="00BE7380"/>
    <w:rsid w:val="00BF0E80"/>
    <w:rsid w:val="00BF662B"/>
    <w:rsid w:val="00C0072B"/>
    <w:rsid w:val="00C00950"/>
    <w:rsid w:val="00C01764"/>
    <w:rsid w:val="00C124D9"/>
    <w:rsid w:val="00C23631"/>
    <w:rsid w:val="00C338ED"/>
    <w:rsid w:val="00C343ED"/>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4552"/>
    <w:rsid w:val="00CE1D4E"/>
    <w:rsid w:val="00CE3CB3"/>
    <w:rsid w:val="00CE40D3"/>
    <w:rsid w:val="00CE76C6"/>
    <w:rsid w:val="00CF5515"/>
    <w:rsid w:val="00CF768B"/>
    <w:rsid w:val="00CF770F"/>
    <w:rsid w:val="00D04A0E"/>
    <w:rsid w:val="00D160BE"/>
    <w:rsid w:val="00D1675F"/>
    <w:rsid w:val="00D23466"/>
    <w:rsid w:val="00D35B3A"/>
    <w:rsid w:val="00D5179E"/>
    <w:rsid w:val="00D54F42"/>
    <w:rsid w:val="00D60B7C"/>
    <w:rsid w:val="00D66372"/>
    <w:rsid w:val="00D66597"/>
    <w:rsid w:val="00D81988"/>
    <w:rsid w:val="00DA3F84"/>
    <w:rsid w:val="00DB1EB9"/>
    <w:rsid w:val="00DB345A"/>
    <w:rsid w:val="00DB4A3B"/>
    <w:rsid w:val="00DC5063"/>
    <w:rsid w:val="00DC6CE7"/>
    <w:rsid w:val="00DD2C29"/>
    <w:rsid w:val="00DD7730"/>
    <w:rsid w:val="00DE4ADF"/>
    <w:rsid w:val="00DF239A"/>
    <w:rsid w:val="00DF2456"/>
    <w:rsid w:val="00DF5343"/>
    <w:rsid w:val="00DF602F"/>
    <w:rsid w:val="00E07AE3"/>
    <w:rsid w:val="00E17BDD"/>
    <w:rsid w:val="00E2089F"/>
    <w:rsid w:val="00E255C0"/>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F125A"/>
    <w:rsid w:val="00EF1408"/>
    <w:rsid w:val="00F03454"/>
    <w:rsid w:val="00F1469F"/>
    <w:rsid w:val="00F16822"/>
    <w:rsid w:val="00F210CC"/>
    <w:rsid w:val="00F23B50"/>
    <w:rsid w:val="00F3623E"/>
    <w:rsid w:val="00F463C3"/>
    <w:rsid w:val="00F46674"/>
    <w:rsid w:val="00F5752A"/>
    <w:rsid w:val="00F758A3"/>
    <w:rsid w:val="00F83591"/>
    <w:rsid w:val="00F95A11"/>
    <w:rsid w:val="00F964DB"/>
    <w:rsid w:val="00FB37DF"/>
    <w:rsid w:val="00FB7486"/>
    <w:rsid w:val="00FC18AB"/>
    <w:rsid w:val="00FE4B08"/>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099D5762-C52B-45A5-9167-A0C2AEA7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data2018259"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467-018-05242-0" TargetMode="External"/><Relationship Id="rId18" Type="http://schemas.openxmlformats.org/officeDocument/2006/relationships/hyperlink" Target="https://www.magonlinelibrary.com/doi/full/10.12968/jowc.2022.31.4.352" TargetMode="External"/><Relationship Id="rId26" Type="http://schemas.openxmlformats.org/officeDocument/2006/relationships/hyperlink" Target="https://identifiers.org/" TargetMode="External"/><Relationship Id="rId3" Type="http://schemas.openxmlformats.org/officeDocument/2006/relationships/styles" Target="styles.xml"/><Relationship Id="rId21" Type="http://schemas.openxmlformats.org/officeDocument/2006/relationships/hyperlink" Target="https://www.mdpi.com/2079-6382/10/10/116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topics/neuroscience/peptide-hormone" TargetMode="External"/><Relationship Id="rId17" Type="http://schemas.openxmlformats.org/officeDocument/2006/relationships/hyperlink" Target="https://onlinelibrary.wiley.com/doi/10.1046/j.1524-475X.1999.00433.x" TargetMode="External"/><Relationship Id="rId25" Type="http://schemas.openxmlformats.org/officeDocument/2006/relationships/hyperlink" Target="https://www.nature.com/articles/sdata2018259"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ink.springer.com/protocol/10.1007/978-1-0716-3646-6_1" TargetMode="External"/><Relationship Id="rId20" Type="http://schemas.openxmlformats.org/officeDocument/2006/relationships/hyperlink" Target="https://pubmed.ncbi.nlm.nih.gov/28118847" TargetMode="External"/><Relationship Id="rId29" Type="http://schemas.openxmlformats.org/officeDocument/2006/relationships/hyperlink" Target="http://identifiers.org/ncbi/insdc:PKMF00000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x.doi.org/10.6019/PXD048892" TargetMode="External"/><Relationship Id="rId32" Type="http://schemas.openxmlformats.org/officeDocument/2006/relationships/hyperlink" Target="https://www.nature.com/sdata/policies/repositories" TargetMode="External"/><Relationship Id="rId5" Type="http://schemas.openxmlformats.org/officeDocument/2006/relationships/webSettings" Target="webSettings.xml"/><Relationship Id="rId15" Type="http://schemas.openxmlformats.org/officeDocument/2006/relationships/hyperlink" Target="https://www.nature.com/articles/s41573-019-0058-8" TargetMode="External"/><Relationship Id="rId23" Type="http://schemas.openxmlformats.org/officeDocument/2006/relationships/hyperlink" Target="https://www.nature.com/articles/s41467-024-51589-y" TargetMode="External"/><Relationship Id="rId28" Type="http://schemas.openxmlformats.org/officeDocument/2006/relationships/hyperlink" Target="http://identifiers.org/ncbi/insdc.sra:SRP121625"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mcponline.org/article/S1535-9476(20)33742-7/fulltext" TargetMode="External"/><Relationship Id="rId31" Type="http://schemas.openxmlformats.org/officeDocument/2006/relationships/hyperlink" Target="http://www.nature.com/sdata/policies/repositori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frontiersin.org/journals/microbiology/articles/10.3389/fmicb.2020.582779/full" TargetMode="External"/><Relationship Id="rId22" Type="http://schemas.openxmlformats.org/officeDocument/2006/relationships/hyperlink" Target="https://www.who.int/publications/i/item/WHO-EMP-IAU-2017.12" TargetMode="External"/><Relationship Id="rId27" Type="http://schemas.openxmlformats.org/officeDocument/2006/relationships/hyperlink" Target="https://doi.org/10.6084/m9.figshare.c.4064768.v3" TargetMode="External"/><Relationship Id="rId30" Type="http://schemas.openxmlformats.org/officeDocument/2006/relationships/hyperlink" Target="http://trace.ddbj.nig.ac.jp/DRASearch/submission?acc=DRA004814" TargetMode="Externa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3346</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22379</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Erik Hartman</cp:lastModifiedBy>
  <cp:revision>11</cp:revision>
  <dcterms:created xsi:type="dcterms:W3CDTF">2024-08-23T09:57:00Z</dcterms:created>
  <dcterms:modified xsi:type="dcterms:W3CDTF">2024-08-23T14:00:00Z</dcterms:modified>
</cp:coreProperties>
</file>